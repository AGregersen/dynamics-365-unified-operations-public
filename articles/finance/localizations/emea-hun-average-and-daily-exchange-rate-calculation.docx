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F9438" w14:textId="1042D613" w:rsidR="00F11442" w:rsidRPr="007454A9" w:rsidRDefault="00684CE2" w:rsidP="00A75AFD">
      <w:pPr>
        <w:pStyle w:val="Title"/>
        <w:rPr>
          <w:lang w:val="en-US"/>
        </w:rPr>
      </w:pPr>
      <w:ins w:id="0" w:author="Kristin Fender" w:date="2020-04-23T09:10:00Z">
        <w:r w:rsidRPr="007454A9">
          <w:rPr>
            <w:shd w:val="clear" w:color="auto" w:fill="FFFFFF"/>
            <w:lang w:val="en-US"/>
          </w:rPr>
          <w:t>Calculate a</w:t>
        </w:r>
      </w:ins>
      <w:del w:id="1" w:author="Kristin Fender" w:date="2020-04-23T09:10:00Z">
        <w:r w:rsidR="0035725B" w:rsidRPr="007454A9" w:rsidDel="00684CE2">
          <w:rPr>
            <w:shd w:val="clear" w:color="auto" w:fill="FFFFFF"/>
            <w:lang w:val="en-US"/>
          </w:rPr>
          <w:delText>A</w:delText>
        </w:r>
      </w:del>
      <w:r w:rsidR="0035725B" w:rsidRPr="007454A9">
        <w:rPr>
          <w:shd w:val="clear" w:color="auto" w:fill="FFFFFF"/>
          <w:lang w:val="en-US"/>
        </w:rPr>
        <w:t>verage and daily e</w:t>
      </w:r>
      <w:r w:rsidR="00F11442" w:rsidRPr="007454A9">
        <w:rPr>
          <w:shd w:val="clear" w:color="auto" w:fill="FFFFFF"/>
          <w:lang w:val="en-US"/>
        </w:rPr>
        <w:t>xchange rate</w:t>
      </w:r>
      <w:ins w:id="2" w:author="Kristin Fender" w:date="2020-04-23T09:10:00Z">
        <w:r w:rsidRPr="007454A9">
          <w:rPr>
            <w:shd w:val="clear" w:color="auto" w:fill="FFFFFF"/>
            <w:lang w:val="en-US"/>
          </w:rPr>
          <w:t>s</w:t>
        </w:r>
      </w:ins>
      <w:r w:rsidR="00F11442" w:rsidRPr="007454A9">
        <w:rPr>
          <w:shd w:val="clear" w:color="auto" w:fill="FFFFFF"/>
          <w:lang w:val="en-US"/>
        </w:rPr>
        <w:t xml:space="preserve"> </w:t>
      </w:r>
      <w:del w:id="3" w:author="Kristin Fender" w:date="2020-04-23T09:10:00Z">
        <w:r w:rsidR="00F11442" w:rsidRPr="007454A9" w:rsidDel="00684CE2">
          <w:rPr>
            <w:shd w:val="clear" w:color="auto" w:fill="FFFFFF"/>
            <w:lang w:val="en-US"/>
          </w:rPr>
          <w:delText>calculation</w:delText>
        </w:r>
        <w:r w:rsidR="0035725B" w:rsidRPr="007454A9" w:rsidDel="00684CE2">
          <w:rPr>
            <w:shd w:val="clear" w:color="auto" w:fill="FFFFFF"/>
            <w:lang w:val="en-US"/>
          </w:rPr>
          <w:delText xml:space="preserve"> </w:delText>
        </w:r>
      </w:del>
      <w:del w:id="4" w:author="Kristin Fender" w:date="2020-04-23T09:09:00Z">
        <w:r w:rsidR="0035725B" w:rsidRPr="007454A9" w:rsidDel="00684CE2">
          <w:rPr>
            <w:shd w:val="clear" w:color="auto" w:fill="FFFFFF"/>
            <w:lang w:val="en-US"/>
          </w:rPr>
          <w:delText xml:space="preserve">in </w:delText>
        </w:r>
      </w:del>
      <w:ins w:id="5" w:author="Kristin Fender" w:date="2020-04-23T09:09:00Z">
        <w:r w:rsidRPr="007454A9">
          <w:rPr>
            <w:shd w:val="clear" w:color="auto" w:fill="FFFFFF"/>
            <w:lang w:val="en-US"/>
          </w:rPr>
          <w:t>(</w:t>
        </w:r>
      </w:ins>
      <w:r w:rsidR="0035725B" w:rsidRPr="007454A9">
        <w:rPr>
          <w:shd w:val="clear" w:color="auto" w:fill="FFFFFF"/>
          <w:lang w:val="en-US"/>
        </w:rPr>
        <w:t>Hungary</w:t>
      </w:r>
      <w:ins w:id="6" w:author="Kristin Fender" w:date="2020-04-23T09:09:00Z">
        <w:r w:rsidRPr="007454A9">
          <w:rPr>
            <w:shd w:val="clear" w:color="auto" w:fill="FFFFFF"/>
            <w:lang w:val="en-US"/>
          </w:rPr>
          <w:t>)</w:t>
        </w:r>
      </w:ins>
    </w:p>
    <w:p w14:paraId="611A1514" w14:textId="53A9FAFE" w:rsidR="009A7F48" w:rsidRPr="007454A9" w:rsidRDefault="009A7F48" w:rsidP="00A75AFD">
      <w:pPr>
        <w:rPr>
          <w:rFonts w:ascii="Segoe UI" w:hAnsi="Segoe UI" w:cs="Segoe UI"/>
          <w:sz w:val="24"/>
          <w:szCs w:val="24"/>
          <w:lang w:val="en-US"/>
        </w:rPr>
      </w:pPr>
      <w:r w:rsidRPr="007454A9">
        <w:rPr>
          <w:rFonts w:ascii="Segoe UI" w:hAnsi="Segoe UI" w:cs="Segoe UI"/>
          <w:sz w:val="24"/>
          <w:szCs w:val="24"/>
          <w:lang w:val="en-US"/>
        </w:rPr>
        <w:t xml:space="preserve">According to the requirements </w:t>
      </w:r>
      <w:del w:id="7" w:author="Christopher Read" w:date="2020-04-24T15:52:00Z">
        <w:r w:rsidRPr="007454A9" w:rsidDel="00D648E8">
          <w:rPr>
            <w:rFonts w:ascii="Segoe UI" w:hAnsi="Segoe UI" w:cs="Segoe UI"/>
            <w:sz w:val="24"/>
            <w:szCs w:val="24"/>
            <w:lang w:val="en-US"/>
          </w:rPr>
          <w:delText xml:space="preserve">of </w:delText>
        </w:r>
      </w:del>
      <w:ins w:id="8" w:author="Christopher Read" w:date="2020-04-24T15:52:00Z">
        <w:r w:rsidR="00D648E8" w:rsidRPr="007454A9">
          <w:rPr>
            <w:rFonts w:ascii="Segoe UI" w:hAnsi="Segoe UI" w:cs="Segoe UI"/>
            <w:sz w:val="24"/>
            <w:szCs w:val="24"/>
            <w:lang w:val="en-US"/>
          </w:rPr>
          <w:t xml:space="preserve">for </w:t>
        </w:r>
      </w:ins>
      <w:r w:rsidRPr="007454A9">
        <w:rPr>
          <w:rFonts w:ascii="Segoe UI" w:hAnsi="Segoe UI" w:cs="Segoe UI"/>
          <w:sz w:val="24"/>
          <w:szCs w:val="24"/>
          <w:lang w:val="en-US"/>
        </w:rPr>
        <w:t xml:space="preserve">accounting </w:t>
      </w:r>
      <w:del w:id="9" w:author="Christopher Read" w:date="2020-04-24T15:52:00Z">
        <w:r w:rsidRPr="007454A9" w:rsidDel="00D648E8">
          <w:rPr>
            <w:rFonts w:ascii="Segoe UI" w:hAnsi="Segoe UI" w:cs="Segoe UI"/>
            <w:sz w:val="24"/>
            <w:szCs w:val="24"/>
            <w:lang w:val="en-US"/>
          </w:rPr>
          <w:delText xml:space="preserve">for </w:delText>
        </w:r>
      </w:del>
      <w:r w:rsidRPr="007454A9">
        <w:rPr>
          <w:rFonts w:ascii="Segoe UI" w:hAnsi="Segoe UI" w:cs="Segoe UI"/>
          <w:sz w:val="24"/>
          <w:szCs w:val="24"/>
          <w:lang w:val="en-US"/>
        </w:rPr>
        <w:t xml:space="preserve">foreign currencies under </w:t>
      </w:r>
      <w:ins w:id="10" w:author="Christopher Read" w:date="2020-04-24T15:52:00Z">
        <w:r w:rsidR="00D62E1B" w:rsidRPr="007454A9">
          <w:rPr>
            <w:rFonts w:ascii="Segoe UI" w:hAnsi="Segoe UI" w:cs="Segoe UI"/>
            <w:sz w:val="24"/>
            <w:szCs w:val="24"/>
            <w:lang w:val="en-US"/>
          </w:rPr>
          <w:t>"</w:t>
        </w:r>
      </w:ins>
      <w:r w:rsidRPr="007454A9">
        <w:rPr>
          <w:rFonts w:ascii="Segoe UI" w:hAnsi="Segoe UI" w:cs="Segoe UI"/>
          <w:sz w:val="24"/>
          <w:szCs w:val="24"/>
          <w:lang w:val="en-US"/>
          <w:rPrChange w:id="11" w:author="Christopher Read" w:date="2020-04-27T13:49:00Z">
            <w:rPr>
              <w:rFonts w:ascii="Segoe UI" w:hAnsi="Segoe UI" w:cs="Segoe UI"/>
              <w:b/>
              <w:bCs/>
              <w:sz w:val="24"/>
              <w:szCs w:val="24"/>
              <w:lang w:val="en-GB"/>
            </w:rPr>
          </w:rPrChange>
        </w:rPr>
        <w:t>Act C of 2000 on Accounting</w:t>
      </w:r>
      <w:r w:rsidRPr="007454A9">
        <w:rPr>
          <w:rFonts w:ascii="Segoe UI" w:hAnsi="Segoe UI" w:cs="Segoe UI"/>
          <w:sz w:val="24"/>
          <w:szCs w:val="24"/>
          <w:lang w:val="en-US"/>
        </w:rPr>
        <w:t>,</w:t>
      </w:r>
      <w:ins w:id="12" w:author="Christopher Read" w:date="2020-04-24T15:52:00Z">
        <w:r w:rsidR="00D62E1B" w:rsidRPr="007454A9">
          <w:rPr>
            <w:rFonts w:ascii="Segoe UI" w:hAnsi="Segoe UI" w:cs="Segoe UI"/>
            <w:sz w:val="24"/>
            <w:szCs w:val="24"/>
            <w:lang w:val="en-US"/>
          </w:rPr>
          <w:t>"</w:t>
        </w:r>
      </w:ins>
      <w:r w:rsidRPr="007454A9">
        <w:rPr>
          <w:rFonts w:ascii="Segoe UI" w:hAnsi="Segoe UI" w:cs="Segoe UI"/>
          <w:sz w:val="24"/>
          <w:szCs w:val="24"/>
          <w:lang w:val="en-US"/>
        </w:rPr>
        <w:t xml:space="preserve"> the cost of foreign currency holdings </w:t>
      </w:r>
      <w:del w:id="13" w:author="Christopher Read" w:date="2020-04-24T15:53:00Z">
        <w:r w:rsidRPr="007454A9" w:rsidDel="00D62E1B">
          <w:rPr>
            <w:rFonts w:ascii="Segoe UI" w:hAnsi="Segoe UI" w:cs="Segoe UI"/>
            <w:sz w:val="24"/>
            <w:szCs w:val="24"/>
            <w:lang w:val="en-US"/>
          </w:rPr>
          <w:delText xml:space="preserve">shall </w:delText>
        </w:r>
      </w:del>
      <w:r w:rsidRPr="007454A9">
        <w:rPr>
          <w:rFonts w:ascii="Segoe UI" w:hAnsi="Segoe UI" w:cs="Segoe UI"/>
          <w:sz w:val="24"/>
          <w:szCs w:val="24"/>
          <w:lang w:val="en-US"/>
        </w:rPr>
        <w:t>comprise</w:t>
      </w:r>
      <w:ins w:id="14" w:author="Christopher Read" w:date="2020-04-24T15:53:00Z">
        <w:r w:rsidR="00D62E1B" w:rsidRPr="007454A9">
          <w:rPr>
            <w:rFonts w:ascii="Segoe UI" w:hAnsi="Segoe UI" w:cs="Segoe UI"/>
            <w:sz w:val="24"/>
            <w:szCs w:val="24"/>
            <w:lang w:val="en-US"/>
          </w:rPr>
          <w:t>s</w:t>
        </w:r>
      </w:ins>
      <w:r w:rsidRPr="007454A9">
        <w:rPr>
          <w:rFonts w:ascii="Segoe UI" w:hAnsi="Segoe UI" w:cs="Segoe UI"/>
          <w:sz w:val="24"/>
          <w:szCs w:val="24"/>
          <w:lang w:val="en-US"/>
        </w:rPr>
        <w:t xml:space="preserve"> </w:t>
      </w:r>
      <w:ins w:id="15" w:author="Christopher Read" w:date="2020-04-24T15:53:00Z">
        <w:r w:rsidR="007A3B9D" w:rsidRPr="007454A9">
          <w:rPr>
            <w:rFonts w:ascii="Segoe UI" w:hAnsi="Segoe UI" w:cs="Segoe UI"/>
            <w:sz w:val="24"/>
            <w:szCs w:val="24"/>
            <w:lang w:val="en-US"/>
          </w:rPr>
          <w:t xml:space="preserve">either </w:t>
        </w:r>
      </w:ins>
      <w:r w:rsidRPr="007454A9">
        <w:rPr>
          <w:rFonts w:ascii="Segoe UI" w:hAnsi="Segoe UI" w:cs="Segoe UI"/>
          <w:sz w:val="24"/>
          <w:szCs w:val="24"/>
          <w:lang w:val="en-US"/>
        </w:rPr>
        <w:t xml:space="preserve">the functional currency value </w:t>
      </w:r>
      <w:ins w:id="16" w:author="Christopher Read" w:date="2020-04-24T15:53:00Z">
        <w:r w:rsidR="00C53141" w:rsidRPr="007454A9">
          <w:rPr>
            <w:rFonts w:ascii="Segoe UI" w:hAnsi="Segoe UI" w:cs="Segoe UI"/>
            <w:sz w:val="24"/>
            <w:szCs w:val="24"/>
            <w:lang w:val="en-US"/>
          </w:rPr>
          <w:t xml:space="preserve">that is </w:t>
        </w:r>
      </w:ins>
      <w:r w:rsidRPr="007454A9">
        <w:rPr>
          <w:rFonts w:ascii="Segoe UI" w:hAnsi="Segoe UI" w:cs="Segoe UI"/>
          <w:sz w:val="24"/>
          <w:szCs w:val="24"/>
          <w:lang w:val="en-US"/>
        </w:rPr>
        <w:t xml:space="preserve">calculated by </w:t>
      </w:r>
      <w:ins w:id="17" w:author="Christopher Read" w:date="2020-04-24T15:53:00Z">
        <w:r w:rsidR="00C53141" w:rsidRPr="007454A9">
          <w:rPr>
            <w:rFonts w:ascii="Segoe UI" w:hAnsi="Segoe UI" w:cs="Segoe UI"/>
            <w:sz w:val="24"/>
            <w:szCs w:val="24"/>
            <w:lang w:val="en-US"/>
          </w:rPr>
          <w:t xml:space="preserve">using </w:t>
        </w:r>
      </w:ins>
      <w:r w:rsidRPr="007454A9">
        <w:rPr>
          <w:rFonts w:ascii="Segoe UI" w:hAnsi="Segoe UI" w:cs="Segoe UI"/>
          <w:sz w:val="24"/>
          <w:szCs w:val="24"/>
          <w:lang w:val="en-US"/>
        </w:rPr>
        <w:t xml:space="preserve">the foreign currency rate at the time when </w:t>
      </w:r>
      <w:ins w:id="18" w:author="Christopher Read" w:date="2020-04-24T15:54:00Z">
        <w:r w:rsidR="007A3B9D" w:rsidRPr="007454A9">
          <w:rPr>
            <w:rFonts w:ascii="Segoe UI" w:hAnsi="Segoe UI" w:cs="Segoe UI"/>
            <w:sz w:val="24"/>
            <w:szCs w:val="24"/>
            <w:lang w:val="en-US"/>
          </w:rPr>
          <w:t>the holdings are</w:t>
        </w:r>
      </w:ins>
      <w:ins w:id="19" w:author="Christopher Read" w:date="2020-04-24T15:53:00Z">
        <w:r w:rsidR="007A3B9D" w:rsidRPr="007454A9">
          <w:rPr>
            <w:rFonts w:ascii="Segoe UI" w:hAnsi="Segoe UI" w:cs="Segoe UI"/>
            <w:sz w:val="24"/>
            <w:szCs w:val="24"/>
            <w:lang w:val="en-US"/>
          </w:rPr>
          <w:t xml:space="preserve"> </w:t>
        </w:r>
      </w:ins>
      <w:r w:rsidRPr="007454A9">
        <w:rPr>
          <w:rFonts w:ascii="Segoe UI" w:hAnsi="Segoe UI" w:cs="Segoe UI"/>
          <w:sz w:val="24"/>
          <w:szCs w:val="24"/>
          <w:lang w:val="en-US"/>
        </w:rPr>
        <w:t xml:space="preserve">obtained, or the functional currency value </w:t>
      </w:r>
      <w:ins w:id="20" w:author="Christopher Read" w:date="2020-04-24T15:54:00Z">
        <w:r w:rsidR="00D31C74" w:rsidRPr="007454A9">
          <w:rPr>
            <w:rFonts w:ascii="Segoe UI" w:hAnsi="Segoe UI" w:cs="Segoe UI"/>
            <w:sz w:val="24"/>
            <w:szCs w:val="24"/>
            <w:lang w:val="en-US"/>
          </w:rPr>
          <w:t>that is calculated</w:t>
        </w:r>
      </w:ins>
      <w:del w:id="21" w:author="Christopher Read" w:date="2020-04-24T15:54:00Z">
        <w:r w:rsidRPr="007454A9" w:rsidDel="00D31C74">
          <w:rPr>
            <w:rFonts w:ascii="Segoe UI" w:hAnsi="Segoe UI" w:cs="Segoe UI"/>
            <w:sz w:val="24"/>
            <w:szCs w:val="24"/>
            <w:lang w:val="en-US"/>
            <w:rPrChange w:id="22" w:author="Christopher Read" w:date="2020-04-27T13:49:00Z">
              <w:rPr>
                <w:rFonts w:ascii="Segoe UI" w:hAnsi="Segoe UI" w:cs="Segoe UI"/>
                <w:sz w:val="24"/>
                <w:szCs w:val="24"/>
                <w:lang w:val="en-GB"/>
              </w:rPr>
            </w:rPrChange>
          </w:rPr>
          <w:delText>computed</w:delText>
        </w:r>
      </w:del>
      <w:r w:rsidRPr="007454A9">
        <w:rPr>
          <w:rFonts w:ascii="Segoe UI" w:hAnsi="Segoe UI" w:cs="Segoe UI"/>
          <w:sz w:val="24"/>
          <w:szCs w:val="24"/>
          <w:lang w:val="en-US"/>
          <w:rPrChange w:id="23" w:author="Christopher Read" w:date="2020-04-27T13:49:00Z">
            <w:rPr>
              <w:rFonts w:ascii="Segoe UI" w:hAnsi="Segoe UI" w:cs="Segoe UI"/>
              <w:sz w:val="24"/>
              <w:szCs w:val="24"/>
              <w:lang w:val="en-GB"/>
            </w:rPr>
          </w:rPrChange>
        </w:rPr>
        <w:t xml:space="preserve"> by</w:t>
      </w:r>
      <w:ins w:id="24" w:author="Christopher Read" w:date="2020-04-24T15:54:00Z">
        <w:r w:rsidR="00D31C74" w:rsidRPr="007454A9">
          <w:rPr>
            <w:rFonts w:ascii="Segoe UI" w:hAnsi="Segoe UI" w:cs="Segoe UI"/>
            <w:sz w:val="24"/>
            <w:szCs w:val="24"/>
            <w:lang w:val="en-US"/>
          </w:rPr>
          <w:t xml:space="preserve"> using</w:t>
        </w:r>
      </w:ins>
      <w:r w:rsidRPr="007454A9">
        <w:rPr>
          <w:rFonts w:ascii="Segoe UI" w:hAnsi="Segoe UI" w:cs="Segoe UI"/>
          <w:sz w:val="24"/>
          <w:szCs w:val="24"/>
          <w:lang w:val="en-US"/>
        </w:rPr>
        <w:t xml:space="preserve"> </w:t>
      </w:r>
      <w:ins w:id="25" w:author="Christopher Read" w:date="2020-04-27T13:59:00Z">
        <w:r w:rsidR="00183429">
          <w:rPr>
            <w:rFonts w:ascii="Segoe UI" w:hAnsi="Segoe UI" w:cs="Segoe UI"/>
            <w:sz w:val="24"/>
            <w:szCs w:val="24"/>
            <w:lang w:val="en-US"/>
          </w:rPr>
          <w:t xml:space="preserve">either </w:t>
        </w:r>
      </w:ins>
      <w:r w:rsidRPr="007454A9">
        <w:rPr>
          <w:rFonts w:ascii="Segoe UI" w:hAnsi="Segoe UI" w:cs="Segoe UI"/>
          <w:sz w:val="24"/>
          <w:szCs w:val="24"/>
          <w:lang w:val="en-US"/>
        </w:rPr>
        <w:t xml:space="preserve">the average rate or </w:t>
      </w:r>
      <w:del w:id="26" w:author="Christopher Read" w:date="2020-04-27T13:59:00Z">
        <w:r w:rsidRPr="007454A9" w:rsidDel="00183429">
          <w:rPr>
            <w:rFonts w:ascii="Segoe UI" w:hAnsi="Segoe UI" w:cs="Segoe UI"/>
            <w:sz w:val="24"/>
            <w:szCs w:val="24"/>
            <w:lang w:val="en-US"/>
          </w:rPr>
          <w:delText xml:space="preserve">by </w:delText>
        </w:r>
      </w:del>
      <w:r w:rsidRPr="007454A9">
        <w:rPr>
          <w:rFonts w:ascii="Segoe UI" w:hAnsi="Segoe UI" w:cs="Segoe UI"/>
          <w:sz w:val="24"/>
          <w:szCs w:val="24"/>
          <w:lang w:val="en-US"/>
        </w:rPr>
        <w:t xml:space="preserve">the rate </w:t>
      </w:r>
      <w:ins w:id="27" w:author="Christopher Read" w:date="2020-04-24T15:54:00Z">
        <w:r w:rsidR="00D31C74" w:rsidRPr="007454A9">
          <w:rPr>
            <w:rFonts w:ascii="Segoe UI" w:hAnsi="Segoe UI" w:cs="Segoe UI"/>
            <w:sz w:val="24"/>
            <w:szCs w:val="24"/>
            <w:lang w:val="en-US"/>
          </w:rPr>
          <w:t xml:space="preserve">that is </w:t>
        </w:r>
      </w:ins>
      <w:r w:rsidRPr="007454A9">
        <w:rPr>
          <w:rFonts w:ascii="Segoe UI" w:hAnsi="Segoe UI" w:cs="Segoe UI"/>
          <w:sz w:val="24"/>
          <w:szCs w:val="24"/>
          <w:lang w:val="en-US"/>
        </w:rPr>
        <w:t xml:space="preserve">determined by the </w:t>
      </w:r>
      <w:ins w:id="28" w:author="Christopher Read" w:date="2020-04-24T15:54:00Z">
        <w:r w:rsidR="00D31C74" w:rsidRPr="007454A9">
          <w:rPr>
            <w:rFonts w:ascii="Segoe UI" w:hAnsi="Segoe UI" w:cs="Segoe UI"/>
            <w:sz w:val="24"/>
            <w:szCs w:val="24"/>
            <w:lang w:val="en-US"/>
          </w:rPr>
          <w:t>first in, first out (</w:t>
        </w:r>
      </w:ins>
      <w:r w:rsidRPr="007454A9">
        <w:rPr>
          <w:rFonts w:ascii="Segoe UI" w:hAnsi="Segoe UI" w:cs="Segoe UI"/>
          <w:sz w:val="24"/>
          <w:szCs w:val="24"/>
          <w:lang w:val="en-US"/>
        </w:rPr>
        <w:t>FIFO</w:t>
      </w:r>
      <w:ins w:id="29" w:author="Christopher Read" w:date="2020-04-24T15:55:00Z">
        <w:r w:rsidR="00D31C74" w:rsidRPr="007454A9">
          <w:rPr>
            <w:rFonts w:ascii="Segoe UI" w:hAnsi="Segoe UI" w:cs="Segoe UI"/>
            <w:sz w:val="24"/>
            <w:szCs w:val="24"/>
            <w:lang w:val="en-US"/>
          </w:rPr>
          <w:t>)</w:t>
        </w:r>
      </w:ins>
      <w:r w:rsidRPr="007454A9">
        <w:rPr>
          <w:rFonts w:ascii="Segoe UI" w:hAnsi="Segoe UI" w:cs="Segoe UI"/>
          <w:sz w:val="24"/>
          <w:szCs w:val="24"/>
          <w:lang w:val="en-US"/>
        </w:rPr>
        <w:t xml:space="preserve"> method.</w:t>
      </w:r>
    </w:p>
    <w:p w14:paraId="0ABBC487" w14:textId="499EA7B9" w:rsidR="009A7F48" w:rsidRPr="007454A9" w:rsidRDefault="009A7F48" w:rsidP="00A75AFD">
      <w:pPr>
        <w:rPr>
          <w:rFonts w:ascii="Segoe UI" w:hAnsi="Segoe UI" w:cs="Segoe UI"/>
          <w:sz w:val="24"/>
          <w:szCs w:val="24"/>
          <w:lang w:val="en-US"/>
        </w:rPr>
      </w:pPr>
      <w:r w:rsidRPr="007454A9">
        <w:rPr>
          <w:rFonts w:ascii="Segoe UI" w:hAnsi="Segoe UI" w:cs="Segoe UI"/>
          <w:sz w:val="24"/>
          <w:szCs w:val="24"/>
          <w:lang w:val="en-US"/>
        </w:rPr>
        <w:t xml:space="preserve">In </w:t>
      </w:r>
      <w:del w:id="30" w:author="Kristin Fender" w:date="2020-04-23T09:10:00Z">
        <w:r w:rsidRPr="007454A9" w:rsidDel="00684CE2">
          <w:rPr>
            <w:rFonts w:ascii="Segoe UI" w:hAnsi="Segoe UI" w:cs="Segoe UI"/>
            <w:sz w:val="24"/>
            <w:szCs w:val="24"/>
            <w:lang w:val="en-US"/>
          </w:rPr>
          <w:delText xml:space="preserve">the </w:delText>
        </w:r>
      </w:del>
      <w:r w:rsidRPr="007454A9">
        <w:rPr>
          <w:rFonts w:ascii="Segoe UI" w:hAnsi="Segoe UI" w:cs="Segoe UI"/>
          <w:sz w:val="24"/>
          <w:szCs w:val="24"/>
          <w:lang w:val="en-US"/>
        </w:rPr>
        <w:t xml:space="preserve">legal entities </w:t>
      </w:r>
      <w:del w:id="31" w:author="Christopher Read" w:date="2020-04-24T15:55:00Z">
        <w:r w:rsidRPr="007454A9" w:rsidDel="00316B62">
          <w:rPr>
            <w:rFonts w:ascii="Segoe UI" w:hAnsi="Segoe UI" w:cs="Segoe UI"/>
            <w:sz w:val="24"/>
            <w:szCs w:val="24"/>
            <w:lang w:val="en-US"/>
          </w:rPr>
          <w:delText xml:space="preserve">with </w:delText>
        </w:r>
      </w:del>
      <w:ins w:id="32" w:author="Christopher Read" w:date="2020-04-24T15:55:00Z">
        <w:r w:rsidR="00316B62" w:rsidRPr="007454A9">
          <w:rPr>
            <w:rFonts w:ascii="Segoe UI" w:hAnsi="Segoe UI" w:cs="Segoe UI"/>
            <w:sz w:val="24"/>
            <w:szCs w:val="24"/>
            <w:lang w:val="en-US"/>
          </w:rPr>
          <w:t xml:space="preserve">that have </w:t>
        </w:r>
      </w:ins>
      <w:del w:id="33" w:author="Christopher Read" w:date="2020-04-27T13:37:00Z">
        <w:r w:rsidRPr="007454A9" w:rsidDel="00DD5800">
          <w:rPr>
            <w:rFonts w:ascii="Segoe UI" w:hAnsi="Segoe UI" w:cs="Segoe UI"/>
            <w:sz w:val="24"/>
            <w:szCs w:val="24"/>
            <w:lang w:val="en-US"/>
          </w:rPr>
          <w:delText xml:space="preserve">the </w:delText>
        </w:r>
      </w:del>
      <w:r w:rsidRPr="007454A9">
        <w:rPr>
          <w:rFonts w:ascii="Segoe UI" w:hAnsi="Segoe UI" w:cs="Segoe UI"/>
          <w:sz w:val="24"/>
          <w:szCs w:val="24"/>
          <w:lang w:val="en-US"/>
        </w:rPr>
        <w:t>Hungarian country context, the function for calculati</w:t>
      </w:r>
      <w:ins w:id="34" w:author="Christopher Read" w:date="2020-04-24T15:55:00Z">
        <w:r w:rsidR="00316B62" w:rsidRPr="007454A9">
          <w:rPr>
            <w:rFonts w:ascii="Segoe UI" w:hAnsi="Segoe UI" w:cs="Segoe UI"/>
            <w:sz w:val="24"/>
            <w:szCs w:val="24"/>
            <w:lang w:val="en-US"/>
          </w:rPr>
          <w:t>ng</w:t>
        </w:r>
      </w:ins>
      <w:del w:id="35" w:author="Christopher Read" w:date="2020-04-24T15:55:00Z">
        <w:r w:rsidRPr="007454A9" w:rsidDel="00316B62">
          <w:rPr>
            <w:rFonts w:ascii="Segoe UI" w:hAnsi="Segoe UI" w:cs="Segoe UI"/>
            <w:sz w:val="24"/>
            <w:szCs w:val="24"/>
            <w:lang w:val="en-US"/>
            <w:rPrChange w:id="36" w:author="Christopher Read" w:date="2020-04-27T13:49:00Z">
              <w:rPr>
                <w:rFonts w:ascii="Segoe UI" w:hAnsi="Segoe UI" w:cs="Segoe UI"/>
                <w:sz w:val="24"/>
                <w:szCs w:val="24"/>
                <w:lang w:val="en-GB"/>
              </w:rPr>
            </w:rPrChange>
          </w:rPr>
          <w:delText>on of</w:delText>
        </w:r>
      </w:del>
      <w:r w:rsidRPr="007454A9">
        <w:rPr>
          <w:rFonts w:ascii="Segoe UI" w:hAnsi="Segoe UI" w:cs="Segoe UI"/>
          <w:sz w:val="24"/>
          <w:szCs w:val="24"/>
          <w:lang w:val="en-US"/>
          <w:rPrChange w:id="37" w:author="Christopher Read" w:date="2020-04-27T13:49:00Z">
            <w:rPr>
              <w:rFonts w:ascii="Segoe UI" w:hAnsi="Segoe UI" w:cs="Segoe UI"/>
              <w:sz w:val="24"/>
              <w:szCs w:val="24"/>
              <w:lang w:val="en-GB"/>
            </w:rPr>
          </w:rPrChange>
        </w:rPr>
        <w:t xml:space="preserve"> the average exchange rate for outgoing petty cash and bank transactions is available. </w:t>
      </w:r>
      <w:r w:rsidRPr="007454A9">
        <w:rPr>
          <w:rFonts w:ascii="Segoe UI" w:hAnsi="Segoe UI" w:cs="Segoe UI"/>
          <w:sz w:val="24"/>
          <w:szCs w:val="24"/>
          <w:lang w:val="en-US"/>
        </w:rPr>
        <w:t xml:space="preserve">For journal lines </w:t>
      </w:r>
      <w:del w:id="38" w:author="Christopher Read" w:date="2020-04-24T15:55:00Z">
        <w:r w:rsidRPr="007454A9" w:rsidDel="00316B62">
          <w:rPr>
            <w:rFonts w:ascii="Segoe UI" w:hAnsi="Segoe UI" w:cs="Segoe UI"/>
            <w:sz w:val="24"/>
            <w:szCs w:val="24"/>
            <w:lang w:val="en-US"/>
          </w:rPr>
          <w:delText xml:space="preserve">with </w:delText>
        </w:r>
      </w:del>
      <w:ins w:id="39" w:author="Christopher Read" w:date="2020-04-24T15:55:00Z">
        <w:r w:rsidR="00316B62" w:rsidRPr="007454A9">
          <w:rPr>
            <w:rFonts w:ascii="Segoe UI" w:hAnsi="Segoe UI" w:cs="Segoe UI"/>
            <w:sz w:val="24"/>
            <w:szCs w:val="24"/>
            <w:lang w:val="en-US"/>
          </w:rPr>
          <w:t xml:space="preserve">that have </w:t>
        </w:r>
      </w:ins>
      <w:del w:id="40" w:author="Kristin Fender" w:date="2020-04-23T09:11:00Z">
        <w:r w:rsidRPr="007454A9" w:rsidDel="00684CE2">
          <w:rPr>
            <w:rFonts w:ascii="Segoe UI" w:hAnsi="Segoe UI" w:cs="Segoe UI"/>
            <w:sz w:val="24"/>
            <w:szCs w:val="24"/>
            <w:lang w:val="en-US"/>
          </w:rPr>
          <w:delText xml:space="preserve">the </w:delText>
        </w:r>
      </w:del>
      <w:r w:rsidRPr="007454A9">
        <w:rPr>
          <w:rFonts w:ascii="Segoe UI" w:hAnsi="Segoe UI" w:cs="Segoe UI"/>
          <w:sz w:val="24"/>
          <w:szCs w:val="24"/>
          <w:lang w:val="en-US"/>
        </w:rPr>
        <w:t>outgoing petty cash or bank transactions, the calculation algorithm of the average exchange rate uses the summarized amounts of the accounting currency and the foreign currency before the specified transaction date.</w:t>
      </w:r>
    </w:p>
    <w:p w14:paraId="1B720F21" w14:textId="3A4F2166" w:rsidR="0035725B" w:rsidRPr="007454A9" w:rsidDel="00316B62" w:rsidRDefault="0035725B" w:rsidP="00A75AFD">
      <w:pPr>
        <w:rPr>
          <w:del w:id="41" w:author="Christopher Read" w:date="2020-04-24T15:56:00Z"/>
          <w:rFonts w:ascii="Segoe UI" w:hAnsi="Segoe UI" w:cs="Segoe UI"/>
          <w:sz w:val="24"/>
          <w:szCs w:val="24"/>
          <w:lang w:val="en-US"/>
        </w:rPr>
      </w:pPr>
      <w:r w:rsidRPr="007454A9">
        <w:rPr>
          <w:rFonts w:ascii="Segoe UI" w:hAnsi="Segoe UI" w:cs="Segoe UI"/>
          <w:sz w:val="24"/>
          <w:szCs w:val="24"/>
          <w:lang w:val="en-US"/>
        </w:rPr>
        <w:t>This topic explains how to use the function for calculati</w:t>
      </w:r>
      <w:ins w:id="42" w:author="Christopher Read" w:date="2020-04-24T15:56:00Z">
        <w:r w:rsidR="00316B62" w:rsidRPr="007454A9">
          <w:rPr>
            <w:rFonts w:ascii="Segoe UI" w:hAnsi="Segoe UI" w:cs="Segoe UI"/>
            <w:sz w:val="24"/>
            <w:szCs w:val="24"/>
            <w:lang w:val="en-US"/>
          </w:rPr>
          <w:t>ng</w:t>
        </w:r>
      </w:ins>
      <w:del w:id="43" w:author="Christopher Read" w:date="2020-04-24T15:56:00Z">
        <w:r w:rsidRPr="007454A9" w:rsidDel="00316B62">
          <w:rPr>
            <w:rFonts w:ascii="Segoe UI" w:hAnsi="Segoe UI" w:cs="Segoe UI"/>
            <w:sz w:val="24"/>
            <w:szCs w:val="24"/>
            <w:lang w:val="en-US"/>
          </w:rPr>
          <w:delText>on of</w:delText>
        </w:r>
      </w:del>
      <w:r w:rsidRPr="007454A9">
        <w:rPr>
          <w:rFonts w:ascii="Segoe UI" w:hAnsi="Segoe UI" w:cs="Segoe UI"/>
          <w:sz w:val="24"/>
          <w:szCs w:val="24"/>
          <w:lang w:val="en-US"/>
        </w:rPr>
        <w:t xml:space="preserve"> the average currency exchange rate</w:t>
      </w:r>
      <w:del w:id="44" w:author="Christopher Read" w:date="2020-04-27T14:00:00Z">
        <w:r w:rsidRPr="007454A9" w:rsidDel="00F959ED">
          <w:rPr>
            <w:rFonts w:ascii="Segoe UI" w:hAnsi="Segoe UI" w:cs="Segoe UI"/>
            <w:sz w:val="24"/>
            <w:szCs w:val="24"/>
            <w:lang w:val="en-US"/>
          </w:rPr>
          <w:delText>s</w:delText>
        </w:r>
      </w:del>
      <w:r w:rsidRPr="007454A9">
        <w:rPr>
          <w:rFonts w:ascii="Segoe UI" w:hAnsi="Segoe UI" w:cs="Segoe UI"/>
          <w:sz w:val="24"/>
          <w:szCs w:val="24"/>
          <w:lang w:val="en-US"/>
        </w:rPr>
        <w:t xml:space="preserve"> for outgoing bank and cash transactions.</w:t>
      </w:r>
      <w:ins w:id="45" w:author="Christopher Read" w:date="2020-04-24T15:56:00Z">
        <w:r w:rsidR="00316B62" w:rsidRPr="007454A9">
          <w:rPr>
            <w:rFonts w:ascii="Segoe UI" w:hAnsi="Segoe UI" w:cs="Segoe UI"/>
            <w:sz w:val="24"/>
            <w:szCs w:val="24"/>
            <w:lang w:val="en-US"/>
          </w:rPr>
          <w:t xml:space="preserve"> </w:t>
        </w:r>
      </w:ins>
    </w:p>
    <w:p w14:paraId="35CA8097" w14:textId="52FBC8A9" w:rsidR="009A7F48" w:rsidRPr="007454A9" w:rsidRDefault="0035725B" w:rsidP="00316B62">
      <w:pPr>
        <w:rPr>
          <w:rFonts w:ascii="Segoe UI" w:hAnsi="Segoe UI" w:cs="Segoe UI"/>
          <w:sz w:val="24"/>
          <w:szCs w:val="24"/>
          <w:lang w:val="en-US"/>
        </w:rPr>
      </w:pPr>
      <w:del w:id="46" w:author="Christopher Read" w:date="2020-04-24T15:56:00Z">
        <w:r w:rsidRPr="007454A9" w:rsidDel="00316B62">
          <w:rPr>
            <w:rFonts w:ascii="Segoe UI" w:hAnsi="Segoe UI" w:cs="Segoe UI"/>
            <w:sz w:val="24"/>
            <w:szCs w:val="24"/>
            <w:lang w:val="en-US"/>
          </w:rPr>
          <w:delText>This topic</w:delText>
        </w:r>
      </w:del>
      <w:ins w:id="47" w:author="Christopher Read" w:date="2020-04-24T15:56:00Z">
        <w:r w:rsidR="00316B62" w:rsidRPr="007454A9">
          <w:rPr>
            <w:rFonts w:ascii="Segoe UI" w:hAnsi="Segoe UI" w:cs="Segoe UI"/>
            <w:sz w:val="24"/>
            <w:szCs w:val="24"/>
            <w:lang w:val="en-US"/>
          </w:rPr>
          <w:t>It</w:t>
        </w:r>
      </w:ins>
      <w:r w:rsidRPr="007454A9">
        <w:rPr>
          <w:rFonts w:ascii="Segoe UI" w:hAnsi="Segoe UI" w:cs="Segoe UI"/>
          <w:sz w:val="24"/>
          <w:szCs w:val="24"/>
          <w:lang w:val="en-US"/>
        </w:rPr>
        <w:t xml:space="preserve"> also explains how to use the function </w:t>
      </w:r>
      <w:ins w:id="48" w:author="Christopher Read" w:date="2020-04-27T13:59:00Z">
        <w:r w:rsidR="00BB1D6D">
          <w:rPr>
            <w:rFonts w:ascii="Segoe UI" w:hAnsi="Segoe UI" w:cs="Segoe UI"/>
            <w:sz w:val="24"/>
            <w:szCs w:val="24"/>
            <w:lang w:val="en-US"/>
          </w:rPr>
          <w:t xml:space="preserve">for </w:t>
        </w:r>
      </w:ins>
      <w:del w:id="49" w:author="Christopher Read" w:date="2020-04-24T15:56:00Z">
        <w:r w:rsidRPr="007454A9" w:rsidDel="00316B62">
          <w:rPr>
            <w:rFonts w:ascii="Segoe UI" w:hAnsi="Segoe UI" w:cs="Segoe UI"/>
            <w:sz w:val="24"/>
            <w:szCs w:val="24"/>
            <w:lang w:val="en-US"/>
          </w:rPr>
          <w:delText xml:space="preserve">for </w:delText>
        </w:r>
      </w:del>
      <w:r w:rsidRPr="007454A9">
        <w:rPr>
          <w:rFonts w:ascii="Segoe UI" w:hAnsi="Segoe UI" w:cs="Segoe UI"/>
          <w:sz w:val="24"/>
          <w:szCs w:val="24"/>
          <w:lang w:val="en-US"/>
        </w:rPr>
        <w:t>calculati</w:t>
      </w:r>
      <w:ins w:id="50" w:author="Christopher Read" w:date="2020-04-24T15:56:00Z">
        <w:r w:rsidR="00316B62" w:rsidRPr="007454A9">
          <w:rPr>
            <w:rFonts w:ascii="Segoe UI" w:hAnsi="Segoe UI" w:cs="Segoe UI"/>
            <w:sz w:val="24"/>
            <w:szCs w:val="24"/>
            <w:lang w:val="en-US"/>
          </w:rPr>
          <w:t>ng</w:t>
        </w:r>
      </w:ins>
      <w:del w:id="51" w:author="Christopher Read" w:date="2020-04-24T15:56:00Z">
        <w:r w:rsidRPr="007454A9" w:rsidDel="00316B62">
          <w:rPr>
            <w:rFonts w:ascii="Segoe UI" w:hAnsi="Segoe UI" w:cs="Segoe UI"/>
            <w:sz w:val="24"/>
            <w:szCs w:val="24"/>
            <w:lang w:val="en-US"/>
          </w:rPr>
          <w:delText>on of</w:delText>
        </w:r>
      </w:del>
      <w:r w:rsidRPr="007454A9">
        <w:rPr>
          <w:rFonts w:ascii="Segoe UI" w:hAnsi="Segoe UI" w:cs="Segoe UI"/>
          <w:sz w:val="24"/>
          <w:szCs w:val="24"/>
          <w:lang w:val="en-US"/>
        </w:rPr>
        <w:t xml:space="preserve"> the daily exchange rate for incoming and outgoing bank and petty cash transactions.</w:t>
      </w:r>
    </w:p>
    <w:p w14:paraId="4F6A6D02" w14:textId="36E627E7" w:rsidR="00481744" w:rsidRPr="007454A9" w:rsidRDefault="00A80D0A" w:rsidP="00A75AFD">
      <w:pPr>
        <w:pStyle w:val="Heading1"/>
        <w:rPr>
          <w:lang w:val="en-US"/>
        </w:rPr>
      </w:pPr>
      <w:r w:rsidRPr="007454A9">
        <w:rPr>
          <w:lang w:val="en-US"/>
        </w:rPr>
        <w:t>Daily exchange rate</w:t>
      </w:r>
    </w:p>
    <w:p w14:paraId="16010C9F" w14:textId="6F824918" w:rsidR="00A80D0A" w:rsidRPr="007454A9" w:rsidRDefault="008A6F42" w:rsidP="00A75AFD">
      <w:pPr>
        <w:rPr>
          <w:rFonts w:ascii="Segoe UI" w:hAnsi="Segoe UI" w:cs="Segoe UI"/>
          <w:sz w:val="24"/>
          <w:szCs w:val="24"/>
          <w:lang w:val="en-US"/>
        </w:rPr>
      </w:pPr>
      <w:r w:rsidRPr="007454A9">
        <w:rPr>
          <w:rFonts w:ascii="Segoe UI" w:hAnsi="Segoe UI" w:cs="Segoe UI"/>
          <w:sz w:val="24"/>
          <w:szCs w:val="24"/>
          <w:lang w:val="en-US"/>
        </w:rPr>
        <w:t>You can use t</w:t>
      </w:r>
      <w:r w:rsidR="00A80D0A" w:rsidRPr="007454A9">
        <w:rPr>
          <w:rFonts w:ascii="Segoe UI" w:hAnsi="Segoe UI" w:cs="Segoe UI"/>
          <w:sz w:val="24"/>
          <w:szCs w:val="24"/>
          <w:lang w:val="en-US"/>
        </w:rPr>
        <w:t xml:space="preserve">he function for </w:t>
      </w:r>
      <w:ins w:id="52" w:author="Christopher Read" w:date="2020-04-24T15:56:00Z">
        <w:r w:rsidR="00316B62" w:rsidRPr="007454A9">
          <w:rPr>
            <w:rFonts w:ascii="Segoe UI" w:hAnsi="Segoe UI" w:cs="Segoe UI"/>
            <w:sz w:val="24"/>
            <w:szCs w:val="24"/>
            <w:lang w:val="en-US"/>
          </w:rPr>
          <w:t xml:space="preserve">calculating </w:t>
        </w:r>
      </w:ins>
      <w:r w:rsidR="00A80D0A" w:rsidRPr="007454A9">
        <w:rPr>
          <w:rFonts w:ascii="Segoe UI" w:hAnsi="Segoe UI" w:cs="Segoe UI"/>
          <w:sz w:val="24"/>
          <w:szCs w:val="24"/>
          <w:lang w:val="en-US"/>
        </w:rPr>
        <w:t xml:space="preserve">the daily exchange rate </w:t>
      </w:r>
      <w:del w:id="53" w:author="Christopher Read" w:date="2020-04-24T15:56:00Z">
        <w:r w:rsidR="00A80D0A" w:rsidRPr="007454A9" w:rsidDel="00316B62">
          <w:rPr>
            <w:rFonts w:ascii="Segoe UI" w:hAnsi="Segoe UI" w:cs="Segoe UI"/>
            <w:sz w:val="24"/>
            <w:szCs w:val="24"/>
            <w:lang w:val="en-US"/>
          </w:rPr>
          <w:delText xml:space="preserve">calculation </w:delText>
        </w:r>
      </w:del>
      <w:r w:rsidR="00A80D0A" w:rsidRPr="007454A9">
        <w:rPr>
          <w:rFonts w:ascii="Segoe UI" w:hAnsi="Segoe UI" w:cs="Segoe UI"/>
          <w:sz w:val="24"/>
          <w:szCs w:val="24"/>
          <w:lang w:val="en-US"/>
        </w:rPr>
        <w:t>if you</w:t>
      </w:r>
      <w:del w:id="54" w:author="Christopher Read" w:date="2020-04-24T15:10:00Z">
        <w:r w:rsidR="00A80D0A" w:rsidRPr="007454A9" w:rsidDel="009A2DB9">
          <w:rPr>
            <w:rFonts w:ascii="Segoe UI" w:hAnsi="Segoe UI" w:cs="Segoe UI"/>
            <w:sz w:val="24"/>
            <w:szCs w:val="24"/>
            <w:lang w:val="en-US"/>
          </w:rPr>
          <w:delText xml:space="preserve"> ha</w:delText>
        </w:r>
      </w:del>
      <w:del w:id="55" w:author="Christopher Read" w:date="2020-04-24T15:57:00Z">
        <w:r w:rsidRPr="007454A9" w:rsidDel="00316B62">
          <w:rPr>
            <w:rFonts w:ascii="Segoe UI" w:hAnsi="Segoe UI" w:cs="Segoe UI"/>
            <w:sz w:val="24"/>
            <w:szCs w:val="24"/>
            <w:lang w:val="en-US"/>
          </w:rPr>
          <w:delText>v</w:delText>
        </w:r>
        <w:r w:rsidR="00A80D0A" w:rsidRPr="007454A9" w:rsidDel="00316B62">
          <w:rPr>
            <w:rFonts w:ascii="Segoe UI" w:hAnsi="Segoe UI" w:cs="Segoe UI"/>
            <w:sz w:val="24"/>
            <w:szCs w:val="24"/>
            <w:lang w:val="en-US"/>
          </w:rPr>
          <w:delText>e</w:delText>
        </w:r>
      </w:del>
      <w:r w:rsidR="00A80D0A" w:rsidRPr="007454A9">
        <w:rPr>
          <w:rFonts w:ascii="Segoe UI" w:hAnsi="Segoe UI" w:cs="Segoe UI"/>
          <w:sz w:val="24"/>
          <w:szCs w:val="24"/>
          <w:lang w:val="en-US"/>
        </w:rPr>
        <w:t xml:space="preserve"> created ledger journal lines </w:t>
      </w:r>
      <w:del w:id="56" w:author="Christopher Read" w:date="2020-04-24T15:57:00Z">
        <w:r w:rsidR="00A80D0A" w:rsidRPr="007454A9" w:rsidDel="00316B62">
          <w:rPr>
            <w:rFonts w:ascii="Segoe UI" w:hAnsi="Segoe UI" w:cs="Segoe UI"/>
            <w:sz w:val="24"/>
            <w:szCs w:val="24"/>
            <w:lang w:val="en-US"/>
          </w:rPr>
          <w:delText xml:space="preserve">with </w:delText>
        </w:r>
      </w:del>
      <w:ins w:id="57" w:author="Christopher Read" w:date="2020-04-24T15:57:00Z">
        <w:r w:rsidR="00316B62" w:rsidRPr="007454A9">
          <w:rPr>
            <w:rFonts w:ascii="Segoe UI" w:hAnsi="Segoe UI" w:cs="Segoe UI"/>
            <w:sz w:val="24"/>
            <w:szCs w:val="24"/>
            <w:lang w:val="en-US"/>
          </w:rPr>
          <w:t xml:space="preserve">that have </w:t>
        </w:r>
      </w:ins>
      <w:r w:rsidR="00A80D0A" w:rsidRPr="007454A9">
        <w:rPr>
          <w:rFonts w:ascii="Segoe UI" w:hAnsi="Segoe UI" w:cs="Segoe UI"/>
          <w:sz w:val="24"/>
          <w:szCs w:val="24"/>
          <w:lang w:val="en-US"/>
        </w:rPr>
        <w:t>bank or petty cash transactions before you entered the daily currency exchange rates</w:t>
      </w:r>
      <w:r w:rsidRPr="007454A9">
        <w:rPr>
          <w:rFonts w:ascii="Segoe UI" w:hAnsi="Segoe UI" w:cs="Segoe UI"/>
          <w:sz w:val="24"/>
          <w:szCs w:val="24"/>
          <w:lang w:val="en-US"/>
        </w:rPr>
        <w:t xml:space="preserve">. </w:t>
      </w:r>
      <w:del w:id="58" w:author="Kristin Fender" w:date="2020-04-23T09:12:00Z">
        <w:r w:rsidRPr="007454A9" w:rsidDel="00684CE2">
          <w:rPr>
            <w:rFonts w:ascii="Segoe UI" w:hAnsi="Segoe UI" w:cs="Segoe UI"/>
            <w:sz w:val="24"/>
            <w:szCs w:val="24"/>
            <w:lang w:val="en-US"/>
          </w:rPr>
          <w:delText>So, the</w:delText>
        </w:r>
      </w:del>
      <w:ins w:id="59" w:author="Kristin Fender" w:date="2020-04-23T09:12:00Z">
        <w:r w:rsidR="00684CE2" w:rsidRPr="007454A9">
          <w:rPr>
            <w:rFonts w:ascii="Segoe UI" w:hAnsi="Segoe UI" w:cs="Segoe UI"/>
            <w:sz w:val="24"/>
            <w:szCs w:val="24"/>
            <w:lang w:val="en-US"/>
          </w:rPr>
          <w:t>The</w:t>
        </w:r>
      </w:ins>
      <w:r w:rsidRPr="007454A9">
        <w:rPr>
          <w:rFonts w:ascii="Segoe UI" w:hAnsi="Segoe UI" w:cs="Segoe UI"/>
          <w:sz w:val="24"/>
          <w:szCs w:val="24"/>
          <w:lang w:val="en-US"/>
        </w:rPr>
        <w:t xml:space="preserve"> journal lines will have the currency exchange rate </w:t>
      </w:r>
      <w:ins w:id="60" w:author="Christopher Read" w:date="2020-04-24T15:57:00Z">
        <w:r w:rsidR="00316B62" w:rsidRPr="007454A9">
          <w:rPr>
            <w:rFonts w:ascii="Segoe UI" w:hAnsi="Segoe UI" w:cs="Segoe UI"/>
            <w:sz w:val="24"/>
            <w:szCs w:val="24"/>
            <w:lang w:val="en-US"/>
          </w:rPr>
          <w:t xml:space="preserve">that was </w:t>
        </w:r>
      </w:ins>
      <w:r w:rsidRPr="007454A9">
        <w:rPr>
          <w:rFonts w:ascii="Segoe UI" w:hAnsi="Segoe UI" w:cs="Segoe UI"/>
          <w:sz w:val="24"/>
          <w:szCs w:val="24"/>
          <w:lang w:val="en-US"/>
        </w:rPr>
        <w:t>valid on the previous date</w:t>
      </w:r>
      <w:ins w:id="61" w:author="Christopher Read" w:date="2020-04-24T15:58:00Z">
        <w:r w:rsidR="00847EC6" w:rsidRPr="007454A9">
          <w:rPr>
            <w:rFonts w:ascii="Segoe UI" w:hAnsi="Segoe UI" w:cs="Segoe UI"/>
            <w:sz w:val="24"/>
            <w:szCs w:val="24"/>
            <w:lang w:val="en-US"/>
          </w:rPr>
          <w:t>. Therefore, they</w:t>
        </w:r>
      </w:ins>
      <w:r w:rsidRPr="007454A9">
        <w:rPr>
          <w:rFonts w:ascii="Segoe UI" w:hAnsi="Segoe UI" w:cs="Segoe UI"/>
          <w:sz w:val="24"/>
          <w:szCs w:val="24"/>
          <w:lang w:val="en-US"/>
        </w:rPr>
        <w:t xml:space="preserve"> </w:t>
      </w:r>
      <w:del w:id="62" w:author="Christopher Read" w:date="2020-04-24T15:58:00Z">
        <w:r w:rsidRPr="007454A9" w:rsidDel="00847EC6">
          <w:rPr>
            <w:rFonts w:ascii="Segoe UI" w:hAnsi="Segoe UI" w:cs="Segoe UI"/>
            <w:sz w:val="24"/>
            <w:szCs w:val="24"/>
            <w:lang w:val="en-US"/>
          </w:rPr>
          <w:delText xml:space="preserve">and will </w:delText>
        </w:r>
      </w:del>
      <w:del w:id="63" w:author="Christopher Read" w:date="2020-04-24T15:57:00Z">
        <w:r w:rsidRPr="007454A9" w:rsidDel="00282E23">
          <w:rPr>
            <w:rFonts w:ascii="Segoe UI" w:hAnsi="Segoe UI" w:cs="Segoe UI"/>
            <w:sz w:val="24"/>
            <w:szCs w:val="24"/>
            <w:lang w:val="en-US"/>
          </w:rPr>
          <w:delText xml:space="preserve">need </w:delText>
        </w:r>
      </w:del>
      <w:del w:id="64" w:author="Christopher Read" w:date="2020-04-24T15:58:00Z">
        <w:r w:rsidRPr="007454A9" w:rsidDel="00847EC6">
          <w:rPr>
            <w:rFonts w:ascii="Segoe UI" w:hAnsi="Segoe UI" w:cs="Segoe UI"/>
            <w:sz w:val="24"/>
            <w:szCs w:val="24"/>
            <w:lang w:val="en-US"/>
          </w:rPr>
          <w:delText>to</w:delText>
        </w:r>
      </w:del>
      <w:ins w:id="65" w:author="Christopher Read" w:date="2020-04-24T15:58:00Z">
        <w:r w:rsidR="00847EC6" w:rsidRPr="007454A9">
          <w:rPr>
            <w:rFonts w:ascii="Segoe UI" w:hAnsi="Segoe UI" w:cs="Segoe UI"/>
            <w:sz w:val="24"/>
            <w:szCs w:val="24"/>
            <w:lang w:val="en-US"/>
          </w:rPr>
          <w:t>must</w:t>
        </w:r>
      </w:ins>
      <w:r w:rsidRPr="007454A9">
        <w:rPr>
          <w:rFonts w:ascii="Segoe UI" w:hAnsi="Segoe UI" w:cs="Segoe UI"/>
          <w:sz w:val="24"/>
          <w:szCs w:val="24"/>
          <w:lang w:val="en-US"/>
        </w:rPr>
        <w:t xml:space="preserve"> be recalculated after the new currency rate on the current da</w:t>
      </w:r>
      <w:ins w:id="66" w:author="Christopher Read" w:date="2020-04-27T13:40:00Z">
        <w:r w:rsidR="001B68B3" w:rsidRPr="007454A9">
          <w:rPr>
            <w:rFonts w:ascii="Segoe UI" w:hAnsi="Segoe UI" w:cs="Segoe UI"/>
            <w:sz w:val="24"/>
            <w:szCs w:val="24"/>
            <w:lang w:val="en-US"/>
          </w:rPr>
          <w:t>te</w:t>
        </w:r>
      </w:ins>
      <w:del w:id="67" w:author="Christopher Read" w:date="2020-04-27T13:40:00Z">
        <w:r w:rsidRPr="007454A9" w:rsidDel="001B68B3">
          <w:rPr>
            <w:rFonts w:ascii="Segoe UI" w:hAnsi="Segoe UI" w:cs="Segoe UI"/>
            <w:sz w:val="24"/>
            <w:szCs w:val="24"/>
            <w:lang w:val="en-US"/>
          </w:rPr>
          <w:delText>y</w:delText>
        </w:r>
      </w:del>
      <w:r w:rsidRPr="007454A9">
        <w:rPr>
          <w:rFonts w:ascii="Segoe UI" w:hAnsi="Segoe UI" w:cs="Segoe UI"/>
          <w:sz w:val="24"/>
          <w:szCs w:val="24"/>
          <w:lang w:val="en-US"/>
        </w:rPr>
        <w:t xml:space="preserve"> is entered.</w:t>
      </w:r>
    </w:p>
    <w:p w14:paraId="303E1417" w14:textId="3F542958" w:rsidR="00481744" w:rsidRPr="007454A9" w:rsidRDefault="00A80D0A" w:rsidP="00A75AFD">
      <w:pPr>
        <w:rPr>
          <w:rFonts w:ascii="Segoe UI" w:hAnsi="Segoe UI" w:cs="Segoe UI"/>
          <w:sz w:val="24"/>
          <w:szCs w:val="24"/>
          <w:lang w:val="en-US"/>
        </w:rPr>
      </w:pPr>
      <w:r w:rsidRPr="007454A9">
        <w:rPr>
          <w:rFonts w:ascii="Segoe UI" w:hAnsi="Segoe UI" w:cs="Segoe UI"/>
          <w:sz w:val="24"/>
          <w:szCs w:val="24"/>
          <w:lang w:val="en-US"/>
        </w:rPr>
        <w:t xml:space="preserve">This example walks you through the </w:t>
      </w:r>
      <w:ins w:id="68" w:author="Christopher Read" w:date="2020-04-24T15:58:00Z">
        <w:r w:rsidR="00847EC6" w:rsidRPr="007454A9">
          <w:rPr>
            <w:rFonts w:ascii="Segoe UI" w:hAnsi="Segoe UI" w:cs="Segoe UI"/>
            <w:sz w:val="24"/>
            <w:szCs w:val="24"/>
            <w:lang w:val="en-US"/>
          </w:rPr>
          <w:t xml:space="preserve">function for calculating the </w:t>
        </w:r>
      </w:ins>
      <w:r w:rsidRPr="007454A9">
        <w:rPr>
          <w:rFonts w:ascii="Segoe UI" w:hAnsi="Segoe UI" w:cs="Segoe UI"/>
          <w:sz w:val="24"/>
          <w:szCs w:val="24"/>
          <w:lang w:val="en-US"/>
        </w:rPr>
        <w:t>daily exchange rate</w:t>
      </w:r>
      <w:del w:id="69" w:author="Christopher Read" w:date="2020-04-24T15:58:00Z">
        <w:r w:rsidRPr="007454A9" w:rsidDel="00847EC6">
          <w:rPr>
            <w:rFonts w:ascii="Segoe UI" w:hAnsi="Segoe UI" w:cs="Segoe UI"/>
            <w:sz w:val="24"/>
            <w:szCs w:val="24"/>
            <w:lang w:val="en-US"/>
          </w:rPr>
          <w:delText xml:space="preserve"> calculation function</w:delText>
        </w:r>
      </w:del>
      <w:r w:rsidRPr="007454A9">
        <w:rPr>
          <w:rFonts w:ascii="Segoe UI" w:hAnsi="Segoe UI" w:cs="Segoe UI"/>
          <w:sz w:val="24"/>
          <w:szCs w:val="24"/>
          <w:lang w:val="en-US"/>
        </w:rPr>
        <w:t xml:space="preserve"> in the </w:t>
      </w:r>
      <w:ins w:id="70" w:author="Christopher Read" w:date="2020-04-24T15:58:00Z">
        <w:r w:rsidR="00847EC6" w:rsidRPr="007454A9">
          <w:rPr>
            <w:rFonts w:ascii="Segoe UI" w:hAnsi="Segoe UI" w:cs="Segoe UI"/>
            <w:sz w:val="24"/>
            <w:szCs w:val="24"/>
            <w:lang w:val="en-US"/>
          </w:rPr>
          <w:t xml:space="preserve">DEMF </w:t>
        </w:r>
      </w:ins>
      <w:r w:rsidR="00481744" w:rsidRPr="007454A9">
        <w:rPr>
          <w:rFonts w:ascii="Segoe UI" w:hAnsi="Segoe UI" w:cs="Segoe UI"/>
          <w:sz w:val="24"/>
          <w:szCs w:val="24"/>
          <w:lang w:val="en-US"/>
        </w:rPr>
        <w:t>legal entity</w:t>
      </w:r>
      <w:ins w:id="71" w:author="Kristin Fender" w:date="2020-04-23T09:13:00Z">
        <w:del w:id="72" w:author="Christopher Read" w:date="2020-04-24T15:58:00Z">
          <w:r w:rsidR="00684CE2" w:rsidRPr="007454A9" w:rsidDel="00847EC6">
            <w:rPr>
              <w:rFonts w:ascii="Segoe UI" w:hAnsi="Segoe UI" w:cs="Segoe UI"/>
              <w:sz w:val="24"/>
              <w:szCs w:val="24"/>
              <w:lang w:val="en-US"/>
            </w:rPr>
            <w:delText>,</w:delText>
          </w:r>
        </w:del>
      </w:ins>
      <w:del w:id="73" w:author="Christopher Read" w:date="2020-04-24T15:58:00Z">
        <w:r w:rsidR="00481744" w:rsidRPr="007454A9" w:rsidDel="00847EC6">
          <w:rPr>
            <w:rFonts w:ascii="Segoe UI" w:hAnsi="Segoe UI" w:cs="Segoe UI"/>
            <w:sz w:val="24"/>
            <w:szCs w:val="24"/>
            <w:lang w:val="en-US"/>
          </w:rPr>
          <w:delText xml:space="preserve"> DEMF</w:delText>
        </w:r>
      </w:del>
      <w:r w:rsidR="00481744" w:rsidRPr="007454A9">
        <w:rPr>
          <w:rFonts w:ascii="Segoe UI" w:hAnsi="Segoe UI" w:cs="Segoe UI"/>
          <w:sz w:val="24"/>
          <w:szCs w:val="24"/>
          <w:lang w:val="en-US"/>
        </w:rPr>
        <w:t>.</w:t>
      </w:r>
    </w:p>
    <w:p w14:paraId="3390C2D7" w14:textId="44FC6D14" w:rsidR="00481744" w:rsidRPr="007454A9" w:rsidRDefault="00A80D0A" w:rsidP="00A75AFD">
      <w:pPr>
        <w:rPr>
          <w:rFonts w:ascii="Segoe UI" w:hAnsi="Segoe UI" w:cs="Segoe UI"/>
          <w:sz w:val="24"/>
          <w:szCs w:val="24"/>
          <w:lang w:val="en-US"/>
        </w:rPr>
      </w:pPr>
      <w:del w:id="74" w:author="Kristin Fender" w:date="2020-04-23T09:13:00Z">
        <w:r w:rsidRPr="007454A9" w:rsidDel="00684CE2">
          <w:rPr>
            <w:rFonts w:ascii="Segoe UI" w:hAnsi="Segoe UI" w:cs="Segoe UI"/>
            <w:sz w:val="24"/>
            <w:szCs w:val="24"/>
            <w:lang w:val="en-US"/>
          </w:rPr>
          <w:delText>Pre</w:delText>
        </w:r>
        <w:r w:rsidR="008A6F42" w:rsidRPr="007454A9" w:rsidDel="00684CE2">
          <w:rPr>
            <w:rFonts w:ascii="Segoe UI" w:hAnsi="Segoe UI" w:cs="Segoe UI"/>
            <w:sz w:val="24"/>
            <w:szCs w:val="24"/>
            <w:lang w:val="en-US"/>
          </w:rPr>
          <w:delText>-</w:delText>
        </w:r>
        <w:r w:rsidRPr="007454A9" w:rsidDel="00684CE2">
          <w:rPr>
            <w:rFonts w:ascii="Segoe UI" w:hAnsi="Segoe UI" w:cs="Segoe UI"/>
            <w:sz w:val="24"/>
            <w:szCs w:val="24"/>
            <w:lang w:val="en-US"/>
          </w:rPr>
          <w:delText xml:space="preserve">setting: </w:delText>
        </w:r>
        <w:r w:rsidR="00A2504E" w:rsidRPr="007454A9" w:rsidDel="00684CE2">
          <w:rPr>
            <w:rFonts w:ascii="Segoe UI" w:hAnsi="Segoe UI" w:cs="Segoe UI"/>
            <w:sz w:val="24"/>
            <w:szCs w:val="24"/>
            <w:lang w:val="en-US"/>
          </w:rPr>
          <w:delText>Go</w:delText>
        </w:r>
      </w:del>
      <w:ins w:id="75" w:author="Kristin Fender" w:date="2020-04-23T09:13:00Z">
        <w:r w:rsidR="00684CE2" w:rsidRPr="007454A9">
          <w:rPr>
            <w:rFonts w:ascii="Segoe UI" w:hAnsi="Segoe UI" w:cs="Segoe UI"/>
            <w:sz w:val="24"/>
            <w:szCs w:val="24"/>
            <w:lang w:val="en-US"/>
          </w:rPr>
          <w:t>Before you begin, go</w:t>
        </w:r>
      </w:ins>
      <w:r w:rsidR="00A2504E" w:rsidRPr="007454A9">
        <w:rPr>
          <w:rFonts w:ascii="Segoe UI" w:hAnsi="Segoe UI" w:cs="Segoe UI"/>
          <w:sz w:val="24"/>
          <w:szCs w:val="24"/>
          <w:lang w:val="en-US"/>
        </w:rPr>
        <w:t xml:space="preserve"> to </w:t>
      </w:r>
      <w:r w:rsidR="00A2504E" w:rsidRPr="007454A9">
        <w:rPr>
          <w:rFonts w:ascii="Segoe UI" w:hAnsi="Segoe UI" w:cs="Segoe UI"/>
          <w:b/>
          <w:bCs/>
          <w:sz w:val="24"/>
          <w:szCs w:val="24"/>
          <w:lang w:val="en-US"/>
        </w:rPr>
        <w:t>Tax &gt; Indirect tax &gt; Sales tax &gt; Sales tax settlement periods</w:t>
      </w:r>
      <w:ins w:id="76" w:author="Christopher Read" w:date="2020-04-24T15:59:00Z">
        <w:r w:rsidR="00315F3B" w:rsidRPr="007454A9">
          <w:rPr>
            <w:rFonts w:ascii="Segoe UI" w:hAnsi="Segoe UI" w:cs="Segoe UI"/>
            <w:sz w:val="24"/>
            <w:szCs w:val="24"/>
            <w:lang w:val="en-US"/>
          </w:rPr>
          <w:t>.</w:t>
        </w:r>
      </w:ins>
      <w:ins w:id="77" w:author="Christopher Read" w:date="2020-04-27T13:40:00Z">
        <w:r w:rsidR="001B68B3" w:rsidRPr="007454A9">
          <w:rPr>
            <w:rFonts w:ascii="Segoe UI" w:hAnsi="Segoe UI" w:cs="Segoe UI"/>
            <w:sz w:val="24"/>
            <w:szCs w:val="24"/>
            <w:lang w:val="en-US"/>
          </w:rPr>
          <w:t xml:space="preserve"> </w:t>
        </w:r>
      </w:ins>
      <w:ins w:id="78" w:author="Christopher Read" w:date="2020-04-27T14:02:00Z">
        <w:r w:rsidR="00BB2534">
          <w:rPr>
            <w:rFonts w:ascii="Segoe UI" w:hAnsi="Segoe UI" w:cs="Segoe UI"/>
            <w:sz w:val="24"/>
            <w:szCs w:val="24"/>
            <w:lang w:val="en-US"/>
          </w:rPr>
          <w:t>O</w:t>
        </w:r>
      </w:ins>
      <w:ins w:id="79" w:author="Christopher Read" w:date="2020-04-27T13:40:00Z">
        <w:r w:rsidR="001B68B3" w:rsidRPr="007454A9">
          <w:rPr>
            <w:rFonts w:ascii="Segoe UI" w:hAnsi="Segoe UI" w:cs="Segoe UI"/>
            <w:sz w:val="24"/>
            <w:szCs w:val="24"/>
            <w:lang w:val="en-US"/>
          </w:rPr>
          <w:t>n the</w:t>
        </w:r>
      </w:ins>
      <w:del w:id="80" w:author="Christopher Read" w:date="2020-04-27T13:40:00Z">
        <w:r w:rsidR="00A2504E" w:rsidRPr="007454A9" w:rsidDel="001B68B3">
          <w:rPr>
            <w:rFonts w:ascii="Segoe UI" w:hAnsi="Segoe UI" w:cs="Segoe UI"/>
            <w:sz w:val="24"/>
            <w:szCs w:val="24"/>
            <w:lang w:val="en-US"/>
          </w:rPr>
          <w:delText xml:space="preserve"> and in</w:delText>
        </w:r>
      </w:del>
      <w:r w:rsidR="00A2504E" w:rsidRPr="007454A9">
        <w:rPr>
          <w:rFonts w:ascii="Segoe UI" w:hAnsi="Segoe UI" w:cs="Segoe UI"/>
          <w:sz w:val="24"/>
          <w:szCs w:val="24"/>
          <w:lang w:val="en-US"/>
        </w:rPr>
        <w:t xml:space="preserve"> </w:t>
      </w:r>
      <w:r w:rsidR="00A2504E" w:rsidRPr="007454A9">
        <w:rPr>
          <w:rFonts w:ascii="Segoe UI" w:hAnsi="Segoe UI" w:cs="Segoe UI"/>
          <w:b/>
          <w:bCs/>
          <w:sz w:val="24"/>
          <w:szCs w:val="24"/>
          <w:lang w:val="en-US"/>
        </w:rPr>
        <w:t>Period intervals</w:t>
      </w:r>
      <w:r w:rsidR="00A2504E" w:rsidRPr="007454A9">
        <w:rPr>
          <w:rFonts w:ascii="Segoe UI" w:hAnsi="Segoe UI" w:cs="Segoe UI"/>
          <w:sz w:val="24"/>
          <w:szCs w:val="24"/>
          <w:lang w:val="en-US"/>
        </w:rPr>
        <w:t xml:space="preserve"> tab</w:t>
      </w:r>
      <w:ins w:id="81" w:author="Kristin Fender" w:date="2020-04-23T09:13:00Z">
        <w:r w:rsidR="00684CE2" w:rsidRPr="007454A9">
          <w:rPr>
            <w:rFonts w:ascii="Segoe UI" w:hAnsi="Segoe UI" w:cs="Segoe UI"/>
            <w:sz w:val="24"/>
            <w:szCs w:val="24"/>
            <w:lang w:val="en-US"/>
          </w:rPr>
          <w:t>,</w:t>
        </w:r>
      </w:ins>
      <w:r w:rsidR="00A2504E" w:rsidRPr="007454A9">
        <w:rPr>
          <w:rFonts w:ascii="Segoe UI" w:hAnsi="Segoe UI" w:cs="Segoe UI"/>
          <w:sz w:val="24"/>
          <w:szCs w:val="24"/>
          <w:lang w:val="en-US"/>
        </w:rPr>
        <w:t xml:space="preserve"> create intervals </w:t>
      </w:r>
      <w:del w:id="82" w:author="Kristin Fender" w:date="2020-04-23T09:13:00Z">
        <w:r w:rsidR="00A2504E" w:rsidRPr="007454A9" w:rsidDel="00684CE2">
          <w:rPr>
            <w:rFonts w:ascii="Segoe UI" w:hAnsi="Segoe UI" w:cs="Segoe UI"/>
            <w:sz w:val="24"/>
            <w:szCs w:val="24"/>
            <w:lang w:val="en-US"/>
          </w:rPr>
          <w:delText xml:space="preserve">till </w:delText>
        </w:r>
      </w:del>
      <w:ins w:id="83" w:author="Kristin Fender" w:date="2020-04-23T09:13:00Z">
        <w:r w:rsidR="00684CE2" w:rsidRPr="007454A9">
          <w:rPr>
            <w:rFonts w:ascii="Segoe UI" w:hAnsi="Segoe UI" w:cs="Segoe UI"/>
            <w:sz w:val="24"/>
            <w:szCs w:val="24"/>
            <w:lang w:val="en-US"/>
          </w:rPr>
          <w:t xml:space="preserve">through </w:t>
        </w:r>
      </w:ins>
      <w:r w:rsidR="00A2504E" w:rsidRPr="007454A9">
        <w:rPr>
          <w:rFonts w:ascii="Segoe UI" w:hAnsi="Segoe UI" w:cs="Segoe UI"/>
          <w:sz w:val="24"/>
          <w:szCs w:val="24"/>
          <w:lang w:val="en-US"/>
        </w:rPr>
        <w:t>March 31, 2020.</w:t>
      </w:r>
    </w:p>
    <w:p w14:paraId="729AE869" w14:textId="33C0B0D2" w:rsidR="00C77E07" w:rsidRPr="007454A9" w:rsidDel="009B736E" w:rsidRDefault="00C77E07" w:rsidP="009B736E">
      <w:pPr>
        <w:numPr>
          <w:ilvl w:val="0"/>
          <w:numId w:val="1"/>
        </w:numPr>
        <w:spacing w:after="0" w:line="240" w:lineRule="auto"/>
        <w:ind w:left="570"/>
        <w:rPr>
          <w:del w:id="84" w:author="Christopher Read" w:date="2020-04-27T14:03:00Z"/>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 xml:space="preserve">Go to </w:t>
      </w:r>
      <w:r w:rsidRPr="007454A9">
        <w:rPr>
          <w:rFonts w:ascii="Segoe UI" w:eastAsia="Times New Roman" w:hAnsi="Segoe UI" w:cs="Segoe UI"/>
          <w:b/>
          <w:bCs/>
          <w:color w:val="171717"/>
          <w:sz w:val="24"/>
          <w:szCs w:val="24"/>
          <w:lang w:val="en-US" w:eastAsia="ru-RU"/>
        </w:rPr>
        <w:t>General ledger &gt; Currencies &gt; Currency exchange rates</w:t>
      </w:r>
      <w:ins w:id="85" w:author="Christopher Read" w:date="2020-04-27T14:03:00Z">
        <w:r w:rsidR="009B736E">
          <w:rPr>
            <w:rFonts w:ascii="Segoe UI" w:eastAsia="Times New Roman" w:hAnsi="Segoe UI" w:cs="Segoe UI"/>
            <w:color w:val="171717"/>
            <w:sz w:val="24"/>
            <w:szCs w:val="24"/>
            <w:lang w:val="en-US" w:eastAsia="ru-RU"/>
          </w:rPr>
          <w:t>, and s</w:t>
        </w:r>
      </w:ins>
      <w:del w:id="86" w:author="Christopher Read" w:date="2020-04-27T14:03:00Z">
        <w:r w:rsidRPr="007454A9" w:rsidDel="009B736E">
          <w:rPr>
            <w:rFonts w:ascii="Segoe UI" w:eastAsia="Times New Roman" w:hAnsi="Segoe UI" w:cs="Segoe UI"/>
            <w:color w:val="171717"/>
            <w:sz w:val="24"/>
            <w:szCs w:val="24"/>
            <w:lang w:val="en-US" w:eastAsia="ru-RU"/>
          </w:rPr>
          <w:delText>.</w:delText>
        </w:r>
      </w:del>
    </w:p>
    <w:p w14:paraId="3BD2EA59" w14:textId="046288D3" w:rsidR="00C77E07" w:rsidRPr="007454A9" w:rsidRDefault="00C77E07" w:rsidP="009B736E">
      <w:pPr>
        <w:numPr>
          <w:ilvl w:val="0"/>
          <w:numId w:val="1"/>
        </w:numPr>
        <w:spacing w:after="0" w:line="240" w:lineRule="auto"/>
        <w:ind w:left="570"/>
        <w:rPr>
          <w:rFonts w:ascii="Segoe UI" w:eastAsia="Times New Roman" w:hAnsi="Segoe UI" w:cs="Segoe UI"/>
          <w:color w:val="171717"/>
          <w:sz w:val="24"/>
          <w:szCs w:val="24"/>
          <w:lang w:val="en-US" w:eastAsia="ru-RU"/>
        </w:rPr>
        <w:pPrChange w:id="87" w:author="Christopher Read" w:date="2020-04-27T14:03:00Z">
          <w:pPr>
            <w:numPr>
              <w:numId w:val="1"/>
            </w:numPr>
            <w:tabs>
              <w:tab w:val="num" w:pos="502"/>
            </w:tabs>
            <w:spacing w:after="0" w:line="240" w:lineRule="auto"/>
            <w:ind w:left="570" w:hanging="360"/>
          </w:pPr>
        </w:pPrChange>
      </w:pPr>
      <w:del w:id="88" w:author="Christopher Read" w:date="2020-04-27T14:03:00Z">
        <w:r w:rsidRPr="007454A9" w:rsidDel="009B736E">
          <w:rPr>
            <w:rFonts w:ascii="Segoe UI" w:eastAsia="Times New Roman" w:hAnsi="Segoe UI" w:cs="Segoe UI"/>
            <w:color w:val="171717"/>
            <w:sz w:val="24"/>
            <w:szCs w:val="24"/>
            <w:lang w:val="en-US" w:eastAsia="ru-RU"/>
          </w:rPr>
          <w:delText xml:space="preserve">Choose </w:delText>
        </w:r>
      </w:del>
      <w:ins w:id="89" w:author="Kristin Fender" w:date="2020-04-23T09:13:00Z">
        <w:del w:id="90" w:author="Christopher Read" w:date="2020-04-27T14:03:00Z">
          <w:r w:rsidR="00684CE2" w:rsidRPr="007454A9" w:rsidDel="009B736E">
            <w:rPr>
              <w:rFonts w:ascii="Segoe UI" w:eastAsia="Times New Roman" w:hAnsi="Segoe UI" w:cs="Segoe UI"/>
              <w:color w:val="171717"/>
              <w:sz w:val="24"/>
              <w:szCs w:val="24"/>
              <w:lang w:val="en-US" w:eastAsia="ru-RU"/>
            </w:rPr>
            <w:delText>S</w:delText>
          </w:r>
        </w:del>
        <w:r w:rsidR="00684CE2" w:rsidRPr="007454A9">
          <w:rPr>
            <w:rFonts w:ascii="Segoe UI" w:eastAsia="Times New Roman" w:hAnsi="Segoe UI" w:cs="Segoe UI"/>
            <w:color w:val="171717"/>
            <w:sz w:val="24"/>
            <w:szCs w:val="24"/>
            <w:lang w:val="en-US" w:eastAsia="ru-RU"/>
          </w:rPr>
          <w:t xml:space="preserve">elect </w:t>
        </w:r>
      </w:ins>
      <w:r w:rsidRPr="007454A9">
        <w:rPr>
          <w:rFonts w:ascii="Segoe UI" w:eastAsia="Times New Roman" w:hAnsi="Segoe UI" w:cs="Segoe UI"/>
          <w:color w:val="171717"/>
          <w:sz w:val="24"/>
          <w:szCs w:val="24"/>
          <w:lang w:val="en-US" w:eastAsia="ru-RU"/>
        </w:rPr>
        <w:t xml:space="preserve">the </w:t>
      </w:r>
      <w:del w:id="91" w:author="Christopher Read" w:date="2020-04-24T16:00:00Z">
        <w:r w:rsidRPr="007454A9" w:rsidDel="00315F3B">
          <w:rPr>
            <w:rFonts w:ascii="Segoe UI" w:eastAsia="Times New Roman" w:hAnsi="Segoe UI" w:cs="Segoe UI"/>
            <w:color w:val="171717"/>
            <w:sz w:val="24"/>
            <w:szCs w:val="24"/>
            <w:lang w:val="en-US" w:eastAsia="ru-RU"/>
          </w:rPr>
          <w:delText>line</w:delText>
        </w:r>
      </w:del>
      <w:ins w:id="92" w:author="Kristin Fender" w:date="2020-04-23T09:14:00Z">
        <w:del w:id="93" w:author="Christopher Read" w:date="2020-04-24T16:00:00Z">
          <w:r w:rsidR="00684CE2" w:rsidRPr="007454A9" w:rsidDel="00315F3B">
            <w:rPr>
              <w:rFonts w:ascii="Segoe UI" w:eastAsia="Times New Roman" w:hAnsi="Segoe UI" w:cs="Segoe UI"/>
              <w:color w:val="171717"/>
              <w:sz w:val="24"/>
              <w:szCs w:val="24"/>
              <w:lang w:val="en-US" w:eastAsia="ru-RU"/>
            </w:rPr>
            <w:delText>,</w:delText>
          </w:r>
        </w:del>
      </w:ins>
      <w:del w:id="94" w:author="Christopher Read" w:date="2020-04-24T16:00:00Z">
        <w:r w:rsidRPr="007454A9" w:rsidDel="00315F3B">
          <w:rPr>
            <w:rFonts w:ascii="Segoe UI" w:eastAsia="Times New Roman" w:hAnsi="Segoe UI" w:cs="Segoe UI"/>
            <w:color w:val="171717"/>
            <w:sz w:val="24"/>
            <w:szCs w:val="24"/>
            <w:lang w:val="en-US" w:eastAsia="ru-RU"/>
          </w:rPr>
          <w:delText xml:space="preserve"> </w:delText>
        </w:r>
      </w:del>
      <w:del w:id="95" w:author="Kristin Fender" w:date="2020-04-23T09:14:00Z">
        <w:r w:rsidRPr="007454A9" w:rsidDel="00684CE2">
          <w:rPr>
            <w:rFonts w:ascii="Segoe UI" w:eastAsia="Times New Roman" w:hAnsi="Segoe UI" w:cs="Segoe UI"/>
            <w:b/>
            <w:bCs/>
            <w:color w:val="171717"/>
            <w:sz w:val="24"/>
            <w:szCs w:val="24"/>
            <w:lang w:val="en-US" w:eastAsia="ru-RU"/>
            <w:rPrChange w:id="96" w:author="Christopher Read" w:date="2020-04-27T13:49:00Z">
              <w:rPr>
                <w:rFonts w:ascii="Segoe UI" w:eastAsia="Times New Roman" w:hAnsi="Segoe UI" w:cs="Segoe UI"/>
                <w:color w:val="171717"/>
                <w:sz w:val="24"/>
                <w:szCs w:val="24"/>
                <w:lang w:val="en-US" w:eastAsia="ru-RU"/>
              </w:rPr>
            </w:rPrChange>
          </w:rPr>
          <w:delText>“</w:delText>
        </w:r>
      </w:del>
      <w:r w:rsidRPr="007454A9">
        <w:rPr>
          <w:rFonts w:ascii="Segoe UI" w:eastAsia="Times New Roman" w:hAnsi="Segoe UI" w:cs="Segoe UI"/>
          <w:b/>
          <w:bCs/>
          <w:color w:val="171717"/>
          <w:sz w:val="24"/>
          <w:szCs w:val="24"/>
          <w:lang w:val="en-US" w:eastAsia="ru-RU"/>
          <w:rPrChange w:id="97" w:author="Christopher Read" w:date="2020-04-27T13:49:00Z">
            <w:rPr>
              <w:rFonts w:ascii="Segoe UI" w:eastAsia="Times New Roman" w:hAnsi="Segoe UI" w:cs="Segoe UI"/>
              <w:color w:val="171717"/>
              <w:sz w:val="24"/>
              <w:szCs w:val="24"/>
              <w:lang w:val="en-US" w:eastAsia="ru-RU"/>
            </w:rPr>
          </w:rPrChange>
        </w:rPr>
        <w:t>from USD to EUR</w:t>
      </w:r>
      <w:del w:id="98" w:author="Kristin Fender" w:date="2020-04-23T09:14:00Z">
        <w:r w:rsidRPr="007454A9" w:rsidDel="00684CE2">
          <w:rPr>
            <w:rFonts w:ascii="Segoe UI" w:eastAsia="Times New Roman" w:hAnsi="Segoe UI" w:cs="Segoe UI"/>
            <w:color w:val="171717"/>
            <w:sz w:val="24"/>
            <w:szCs w:val="24"/>
            <w:lang w:val="en-US" w:eastAsia="ru-RU"/>
          </w:rPr>
          <w:delText>”</w:delText>
        </w:r>
      </w:del>
      <w:ins w:id="99" w:author="Christopher Read" w:date="2020-04-24T16:00:00Z">
        <w:r w:rsidR="00315F3B" w:rsidRPr="007454A9">
          <w:rPr>
            <w:rFonts w:ascii="Segoe UI" w:eastAsia="Times New Roman" w:hAnsi="Segoe UI" w:cs="Segoe UI"/>
            <w:color w:val="171717"/>
            <w:sz w:val="24"/>
            <w:szCs w:val="24"/>
            <w:lang w:val="en-US" w:eastAsia="ru-RU"/>
          </w:rPr>
          <w:t xml:space="preserve"> line</w:t>
        </w:r>
      </w:ins>
      <w:r w:rsidRPr="007454A9">
        <w:rPr>
          <w:rFonts w:ascii="Segoe UI" w:eastAsia="Times New Roman" w:hAnsi="Segoe UI" w:cs="Segoe UI"/>
          <w:color w:val="171717"/>
          <w:sz w:val="24"/>
          <w:szCs w:val="24"/>
          <w:lang w:val="en-US" w:eastAsia="ru-RU"/>
        </w:rPr>
        <w:t>.</w:t>
      </w:r>
    </w:p>
    <w:p w14:paraId="257528E2" w14:textId="5363F571" w:rsidR="00C77E07" w:rsidRPr="007454A9" w:rsidRDefault="00C77E07" w:rsidP="00C77E07">
      <w:pPr>
        <w:numPr>
          <w:ilvl w:val="0"/>
          <w:numId w:val="1"/>
        </w:numPr>
        <w:spacing w:after="0" w:line="240" w:lineRule="auto"/>
        <w:ind w:left="570"/>
        <w:rPr>
          <w:rFonts w:ascii="Segoe UI" w:eastAsia="Times New Roman" w:hAnsi="Segoe UI" w:cs="Segoe UI"/>
          <w:color w:val="171717"/>
          <w:sz w:val="24"/>
          <w:szCs w:val="24"/>
          <w:lang w:val="en-US" w:eastAsia="ru-RU"/>
        </w:rPr>
      </w:pPr>
      <w:del w:id="100" w:author="Kristin Fender" w:date="2020-04-23T09:14:00Z">
        <w:r w:rsidRPr="007454A9" w:rsidDel="00684CE2">
          <w:rPr>
            <w:rFonts w:ascii="Segoe UI" w:eastAsia="Times New Roman" w:hAnsi="Segoe UI" w:cs="Segoe UI"/>
            <w:color w:val="171717"/>
            <w:sz w:val="24"/>
            <w:szCs w:val="24"/>
            <w:lang w:val="en-US" w:eastAsia="ru-RU"/>
          </w:rPr>
          <w:delText xml:space="preserve">Click </w:delText>
        </w:r>
      </w:del>
      <w:ins w:id="101" w:author="Kristin Fender" w:date="2020-04-23T09:14: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Add</w:t>
      </w:r>
      <w:r w:rsidRPr="007454A9">
        <w:rPr>
          <w:rFonts w:ascii="Segoe UI" w:eastAsia="Times New Roman" w:hAnsi="Segoe UI" w:cs="Segoe UI"/>
          <w:color w:val="171717"/>
          <w:sz w:val="24"/>
          <w:szCs w:val="24"/>
          <w:lang w:val="en-US" w:eastAsia="ru-RU"/>
        </w:rPr>
        <w:t xml:space="preserve">, </w:t>
      </w:r>
      <w:ins w:id="102" w:author="Kristin Fender" w:date="2020-04-23T09:14:00Z">
        <w:r w:rsidR="00684CE2" w:rsidRPr="007454A9">
          <w:rPr>
            <w:rFonts w:ascii="Segoe UI" w:eastAsia="Times New Roman" w:hAnsi="Segoe UI" w:cs="Segoe UI"/>
            <w:color w:val="171717"/>
            <w:sz w:val="24"/>
            <w:szCs w:val="24"/>
            <w:lang w:val="en-US" w:eastAsia="ru-RU"/>
          </w:rPr>
          <w:t xml:space="preserve">and </w:t>
        </w:r>
      </w:ins>
      <w:del w:id="103" w:author="Christopher Read" w:date="2020-04-24T16:00:00Z">
        <w:r w:rsidRPr="007454A9" w:rsidDel="00315F3B">
          <w:rPr>
            <w:rFonts w:ascii="Segoe UI" w:eastAsia="Times New Roman" w:hAnsi="Segoe UI" w:cs="Segoe UI"/>
            <w:color w:val="171717"/>
            <w:sz w:val="24"/>
            <w:szCs w:val="24"/>
            <w:lang w:val="en-US" w:eastAsia="ru-RU"/>
          </w:rPr>
          <w:delText>fill in</w:delText>
        </w:r>
      </w:del>
      <w:ins w:id="104" w:author="Christopher Read" w:date="2020-04-24T16:00:00Z">
        <w:r w:rsidR="00315F3B" w:rsidRPr="007454A9">
          <w:rPr>
            <w:rFonts w:ascii="Segoe UI" w:eastAsia="Times New Roman" w:hAnsi="Segoe UI" w:cs="Segoe UI"/>
            <w:color w:val="171717"/>
            <w:sz w:val="24"/>
            <w:szCs w:val="24"/>
            <w:lang w:val="en-US" w:eastAsia="ru-RU"/>
          </w:rPr>
          <w:t>set</w:t>
        </w:r>
      </w:ins>
      <w:r w:rsidRPr="007454A9">
        <w:rPr>
          <w:rFonts w:ascii="Segoe UI" w:eastAsia="Times New Roman" w:hAnsi="Segoe UI" w:cs="Segoe UI"/>
          <w:color w:val="171717"/>
          <w:sz w:val="24"/>
          <w:szCs w:val="24"/>
          <w:lang w:val="en-US" w:eastAsia="ru-RU"/>
        </w:rPr>
        <w:t xml:space="preserve"> the </w:t>
      </w:r>
      <w:del w:id="105" w:author="Kristin Fender" w:date="2020-04-23T09:14:00Z">
        <w:r w:rsidRPr="007454A9" w:rsidDel="00684CE2">
          <w:rPr>
            <w:rFonts w:ascii="Segoe UI" w:eastAsia="Times New Roman" w:hAnsi="Segoe UI" w:cs="Segoe UI"/>
            <w:color w:val="171717"/>
            <w:sz w:val="24"/>
            <w:szCs w:val="24"/>
            <w:lang w:val="en-US" w:eastAsia="ru-RU"/>
          </w:rPr>
          <w:delText xml:space="preserve">following </w:delText>
        </w:r>
      </w:del>
      <w:r w:rsidRPr="007454A9">
        <w:rPr>
          <w:rFonts w:ascii="Segoe UI" w:eastAsia="Times New Roman" w:hAnsi="Segoe UI" w:cs="Segoe UI"/>
          <w:color w:val="171717"/>
          <w:sz w:val="24"/>
          <w:szCs w:val="24"/>
          <w:lang w:val="en-US" w:eastAsia="ru-RU"/>
        </w:rPr>
        <w:t xml:space="preserve">fields </w:t>
      </w:r>
      <w:del w:id="106" w:author="Christopher Read" w:date="2020-04-24T16:00:00Z">
        <w:r w:rsidRPr="007454A9" w:rsidDel="00315F3B">
          <w:rPr>
            <w:rFonts w:ascii="Segoe UI" w:eastAsia="Times New Roman" w:hAnsi="Segoe UI" w:cs="Segoe UI"/>
            <w:color w:val="171717"/>
            <w:sz w:val="24"/>
            <w:szCs w:val="24"/>
            <w:lang w:val="en-US" w:eastAsia="ru-RU"/>
          </w:rPr>
          <w:delText xml:space="preserve">with </w:delText>
        </w:r>
      </w:del>
      <w:ins w:id="107" w:author="Christopher Read" w:date="2020-04-24T16:00:00Z">
        <w:r w:rsidR="00315F3B" w:rsidRPr="007454A9">
          <w:rPr>
            <w:rFonts w:ascii="Segoe UI" w:eastAsia="Times New Roman" w:hAnsi="Segoe UI" w:cs="Segoe UI"/>
            <w:color w:val="171717"/>
            <w:sz w:val="24"/>
            <w:szCs w:val="24"/>
            <w:lang w:val="en-US" w:eastAsia="ru-RU"/>
          </w:rPr>
          <w:t xml:space="preserve">to </w:t>
        </w:r>
      </w:ins>
      <w:r w:rsidRPr="007454A9">
        <w:rPr>
          <w:rFonts w:ascii="Segoe UI" w:eastAsia="Times New Roman" w:hAnsi="Segoe UI" w:cs="Segoe UI"/>
          <w:color w:val="171717"/>
          <w:sz w:val="24"/>
          <w:szCs w:val="24"/>
          <w:lang w:val="en-US" w:eastAsia="ru-RU"/>
        </w:rPr>
        <w:t>the following values:</w:t>
      </w:r>
    </w:p>
    <w:p w14:paraId="1AAE23B2" w14:textId="361C5236" w:rsidR="00C77E07" w:rsidRPr="007454A9" w:rsidRDefault="00C77E07" w:rsidP="00C77E07">
      <w:pPr>
        <w:pStyle w:val="ListParagraph"/>
        <w:numPr>
          <w:ilvl w:val="0"/>
          <w:numId w:val="4"/>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b/>
          <w:bCs/>
          <w:color w:val="171717"/>
          <w:sz w:val="24"/>
          <w:szCs w:val="24"/>
          <w:lang w:val="en-US" w:eastAsia="ru-RU"/>
        </w:rPr>
        <w:t>Start date</w:t>
      </w:r>
      <w:ins w:id="108" w:author="Christopher Read" w:date="2020-04-24T16:00:00Z">
        <w:r w:rsidR="00315F3B" w:rsidRPr="007454A9">
          <w:rPr>
            <w:rFonts w:ascii="Segoe UI" w:eastAsia="Times New Roman" w:hAnsi="Segoe UI" w:cs="Segoe UI"/>
            <w:b/>
            <w:bCs/>
            <w:color w:val="171717"/>
            <w:sz w:val="24"/>
            <w:szCs w:val="24"/>
            <w:lang w:val="en-US" w:eastAsia="ru-RU"/>
          </w:rPr>
          <w:t>:</w:t>
        </w:r>
      </w:ins>
      <w:del w:id="109" w:author="Christopher Read" w:date="2020-04-24T16:00:00Z">
        <w:r w:rsidRPr="007454A9" w:rsidDel="00315F3B">
          <w:rPr>
            <w:rFonts w:ascii="Segoe UI" w:eastAsia="Times New Roman" w:hAnsi="Segoe UI" w:cs="Segoe UI"/>
            <w:color w:val="171717"/>
            <w:sz w:val="24"/>
            <w:szCs w:val="24"/>
            <w:lang w:val="en-US" w:eastAsia="ru-RU"/>
          </w:rPr>
          <w:delText xml:space="preserve"> –</w:delText>
        </w:r>
      </w:del>
      <w:r w:rsidRPr="007454A9">
        <w:rPr>
          <w:rFonts w:ascii="Segoe UI" w:eastAsia="Times New Roman" w:hAnsi="Segoe UI" w:cs="Segoe UI"/>
          <w:color w:val="171717"/>
          <w:sz w:val="24"/>
          <w:szCs w:val="24"/>
          <w:lang w:val="en-US" w:eastAsia="ru-RU"/>
        </w:rPr>
        <w:t xml:space="preserve"> 2/29/2020</w:t>
      </w:r>
    </w:p>
    <w:p w14:paraId="259C22FB" w14:textId="778ABE9A" w:rsidR="00C77E07" w:rsidRPr="007454A9" w:rsidRDefault="00C77E07" w:rsidP="00C77E07">
      <w:pPr>
        <w:pStyle w:val="ListParagraph"/>
        <w:numPr>
          <w:ilvl w:val="0"/>
          <w:numId w:val="4"/>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b/>
          <w:bCs/>
          <w:color w:val="171717"/>
          <w:sz w:val="24"/>
          <w:szCs w:val="24"/>
          <w:lang w:val="en-US" w:eastAsia="ru-RU"/>
        </w:rPr>
        <w:t>Exchange rate</w:t>
      </w:r>
      <w:ins w:id="110" w:author="Christopher Read" w:date="2020-04-24T16:00:00Z">
        <w:r w:rsidR="00315F3B" w:rsidRPr="007454A9">
          <w:rPr>
            <w:rFonts w:ascii="Segoe UI" w:eastAsia="Times New Roman" w:hAnsi="Segoe UI" w:cs="Segoe UI"/>
            <w:b/>
            <w:bCs/>
            <w:color w:val="171717"/>
            <w:sz w:val="24"/>
            <w:szCs w:val="24"/>
            <w:lang w:val="en-US" w:eastAsia="ru-RU"/>
          </w:rPr>
          <w:t>:</w:t>
        </w:r>
      </w:ins>
      <w:del w:id="111" w:author="Christopher Read" w:date="2020-04-24T16:00:00Z">
        <w:r w:rsidRPr="007454A9" w:rsidDel="00315F3B">
          <w:rPr>
            <w:rFonts w:ascii="Segoe UI" w:eastAsia="Times New Roman" w:hAnsi="Segoe UI" w:cs="Segoe UI"/>
            <w:color w:val="171717"/>
            <w:sz w:val="24"/>
            <w:szCs w:val="24"/>
            <w:lang w:val="en-US" w:eastAsia="ru-RU"/>
          </w:rPr>
          <w:delText xml:space="preserve"> –</w:delText>
        </w:r>
      </w:del>
      <w:r w:rsidRPr="007454A9">
        <w:rPr>
          <w:rFonts w:ascii="Segoe UI" w:eastAsia="Times New Roman" w:hAnsi="Segoe UI" w:cs="Segoe UI"/>
          <w:color w:val="171717"/>
          <w:sz w:val="24"/>
          <w:szCs w:val="24"/>
          <w:lang w:val="en-US" w:eastAsia="ru-RU"/>
        </w:rPr>
        <w:t xml:space="preserve"> 92</w:t>
      </w:r>
    </w:p>
    <w:p w14:paraId="335BF486" w14:textId="3E3646FA" w:rsidR="00C77E07" w:rsidRPr="007454A9" w:rsidRDefault="00C77E07" w:rsidP="00C77E07">
      <w:pPr>
        <w:numPr>
          <w:ilvl w:val="0"/>
          <w:numId w:val="1"/>
        </w:numPr>
        <w:spacing w:after="0" w:line="240" w:lineRule="auto"/>
        <w:ind w:left="570"/>
        <w:rPr>
          <w:rFonts w:ascii="Segoe UI" w:eastAsia="Times New Roman" w:hAnsi="Segoe UI" w:cs="Segoe UI"/>
          <w:color w:val="171717"/>
          <w:sz w:val="24"/>
          <w:szCs w:val="24"/>
          <w:lang w:val="en-US" w:eastAsia="ru-RU"/>
        </w:rPr>
      </w:pPr>
      <w:del w:id="112" w:author="Kristin Fender" w:date="2020-04-23T09:14:00Z">
        <w:r w:rsidRPr="007454A9" w:rsidDel="00684CE2">
          <w:rPr>
            <w:rFonts w:ascii="Segoe UI" w:eastAsia="Times New Roman" w:hAnsi="Segoe UI" w:cs="Segoe UI"/>
            <w:color w:val="171717"/>
            <w:sz w:val="24"/>
            <w:szCs w:val="24"/>
            <w:lang w:val="en-US" w:eastAsia="ru-RU"/>
          </w:rPr>
          <w:delText xml:space="preserve">Click </w:delText>
        </w:r>
      </w:del>
      <w:ins w:id="113" w:author="Kristin Fender" w:date="2020-04-23T09:14: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Save</w:t>
      </w:r>
      <w:r w:rsidRPr="007454A9">
        <w:rPr>
          <w:rFonts w:ascii="Segoe UI" w:eastAsia="Times New Roman" w:hAnsi="Segoe UI" w:cs="Segoe UI"/>
          <w:color w:val="171717"/>
          <w:sz w:val="24"/>
          <w:szCs w:val="24"/>
          <w:lang w:val="en-US" w:eastAsia="ru-RU"/>
        </w:rPr>
        <w:t>.</w:t>
      </w:r>
    </w:p>
    <w:p w14:paraId="2365F324" w14:textId="4FA80FFD" w:rsidR="00F11442" w:rsidRPr="007454A9" w:rsidDel="00684CE2" w:rsidRDefault="00F11442" w:rsidP="00A75AFD">
      <w:pPr>
        <w:numPr>
          <w:ilvl w:val="0"/>
          <w:numId w:val="1"/>
        </w:numPr>
        <w:spacing w:after="0" w:line="240" w:lineRule="auto"/>
        <w:ind w:left="570"/>
        <w:rPr>
          <w:del w:id="114" w:author="Kristin Fender" w:date="2020-04-23T09:14:00Z"/>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 xml:space="preserve">Go to </w:t>
      </w:r>
      <w:r w:rsidRPr="007454A9">
        <w:rPr>
          <w:rFonts w:ascii="Segoe UI" w:eastAsia="Times New Roman" w:hAnsi="Segoe UI" w:cs="Segoe UI"/>
          <w:b/>
          <w:bCs/>
          <w:color w:val="171717"/>
          <w:sz w:val="24"/>
          <w:szCs w:val="24"/>
          <w:lang w:val="en-US" w:eastAsia="ru-RU"/>
        </w:rPr>
        <w:t>General ledger &gt; Journal entries &gt; General journals</w:t>
      </w:r>
      <w:ins w:id="115" w:author="Kristin Fender" w:date="2020-04-23T09:14:00Z">
        <w:r w:rsidR="00684CE2" w:rsidRPr="007454A9">
          <w:rPr>
            <w:rFonts w:ascii="Segoe UI" w:eastAsia="Times New Roman" w:hAnsi="Segoe UI" w:cs="Segoe UI"/>
            <w:color w:val="171717"/>
            <w:sz w:val="24"/>
            <w:szCs w:val="24"/>
            <w:lang w:val="en-US" w:eastAsia="ru-RU"/>
          </w:rPr>
          <w:t xml:space="preserve">, and select </w:t>
        </w:r>
      </w:ins>
      <w:del w:id="116" w:author="Kristin Fender" w:date="2020-04-23T09:14:00Z">
        <w:r w:rsidRPr="007454A9" w:rsidDel="00684CE2">
          <w:rPr>
            <w:rFonts w:ascii="Segoe UI" w:eastAsia="Times New Roman" w:hAnsi="Segoe UI" w:cs="Segoe UI"/>
            <w:color w:val="171717"/>
            <w:sz w:val="24"/>
            <w:szCs w:val="24"/>
            <w:lang w:val="en-US" w:eastAsia="ru-RU"/>
          </w:rPr>
          <w:delText>.</w:delText>
        </w:r>
      </w:del>
    </w:p>
    <w:p w14:paraId="57E32C93" w14:textId="77777777" w:rsidR="00684CE2" w:rsidRPr="007454A9" w:rsidRDefault="00F11442" w:rsidP="00684CE2">
      <w:pPr>
        <w:numPr>
          <w:ilvl w:val="0"/>
          <w:numId w:val="1"/>
        </w:numPr>
        <w:spacing w:after="0" w:line="240" w:lineRule="auto"/>
        <w:ind w:left="570"/>
        <w:rPr>
          <w:ins w:id="117" w:author="Kristin Fender" w:date="2020-04-23T09:15:00Z"/>
          <w:rFonts w:ascii="Segoe UI" w:eastAsia="Times New Roman" w:hAnsi="Segoe UI" w:cs="Segoe UI"/>
          <w:color w:val="171717"/>
          <w:sz w:val="24"/>
          <w:szCs w:val="24"/>
          <w:lang w:val="en-US" w:eastAsia="ru-RU"/>
        </w:rPr>
      </w:pPr>
      <w:del w:id="118" w:author="Kristin Fender" w:date="2020-04-23T09:14:00Z">
        <w:r w:rsidRPr="007454A9" w:rsidDel="00684CE2">
          <w:rPr>
            <w:rFonts w:ascii="Segoe UI" w:eastAsia="Times New Roman" w:hAnsi="Segoe UI" w:cs="Segoe UI"/>
            <w:color w:val="171717"/>
            <w:sz w:val="24"/>
            <w:szCs w:val="24"/>
            <w:lang w:val="en-US" w:eastAsia="ru-RU"/>
          </w:rPr>
          <w:delText xml:space="preserve">Click </w:delText>
        </w:r>
      </w:del>
      <w:r w:rsidRPr="007454A9">
        <w:rPr>
          <w:rFonts w:ascii="Segoe UI" w:eastAsia="Times New Roman" w:hAnsi="Segoe UI" w:cs="Segoe UI"/>
          <w:b/>
          <w:bCs/>
          <w:color w:val="171717"/>
          <w:sz w:val="24"/>
          <w:szCs w:val="24"/>
          <w:lang w:val="en-US" w:eastAsia="ru-RU"/>
        </w:rPr>
        <w:t>New</w:t>
      </w:r>
      <w:r w:rsidRPr="007454A9">
        <w:rPr>
          <w:rFonts w:ascii="Segoe UI" w:eastAsia="Times New Roman" w:hAnsi="Segoe UI" w:cs="Segoe UI"/>
          <w:color w:val="171717"/>
          <w:sz w:val="24"/>
          <w:szCs w:val="24"/>
          <w:lang w:val="en-US" w:eastAsia="ru-RU"/>
        </w:rPr>
        <w:t>.</w:t>
      </w:r>
    </w:p>
    <w:p w14:paraId="00CDED30" w14:textId="46C576AC" w:rsidR="00F11442" w:rsidRPr="007454A9" w:rsidRDefault="008A6F42">
      <w:pPr>
        <w:numPr>
          <w:ilvl w:val="0"/>
          <w:numId w:val="1"/>
        </w:numPr>
        <w:spacing w:after="0" w:line="240" w:lineRule="auto"/>
        <w:ind w:left="570"/>
        <w:rPr>
          <w:rFonts w:ascii="Segoe UI" w:eastAsia="Times New Roman" w:hAnsi="Segoe UI" w:cs="Segoe UI"/>
          <w:color w:val="171717"/>
          <w:sz w:val="24"/>
          <w:szCs w:val="24"/>
          <w:lang w:val="en-US" w:eastAsia="ru-RU"/>
        </w:rPr>
      </w:pPr>
      <w:del w:id="119" w:author="Kristin Fender" w:date="2020-04-23T09:15:00Z">
        <w:r w:rsidRPr="007454A9" w:rsidDel="00684CE2">
          <w:rPr>
            <w:rFonts w:ascii="Segoe UI" w:eastAsia="Times New Roman" w:hAnsi="Segoe UI" w:cs="Segoe UI"/>
            <w:color w:val="171717"/>
            <w:sz w:val="24"/>
            <w:szCs w:val="24"/>
            <w:lang w:val="en-US" w:eastAsia="ru-RU"/>
          </w:rPr>
          <w:delText xml:space="preserve"> </w:delText>
        </w:r>
      </w:del>
      <w:r w:rsidR="00F11442" w:rsidRPr="007454A9">
        <w:rPr>
          <w:rFonts w:ascii="Segoe UI" w:eastAsia="Times New Roman" w:hAnsi="Segoe UI" w:cs="Segoe UI"/>
          <w:color w:val="171717"/>
          <w:sz w:val="24"/>
          <w:szCs w:val="24"/>
          <w:lang w:val="en-US" w:eastAsia="ru-RU"/>
        </w:rPr>
        <w:t xml:space="preserve">In the </w:t>
      </w:r>
      <w:r w:rsidR="00F11442" w:rsidRPr="007454A9">
        <w:rPr>
          <w:rFonts w:ascii="Segoe UI" w:eastAsia="Times New Roman" w:hAnsi="Segoe UI" w:cs="Segoe UI"/>
          <w:b/>
          <w:bCs/>
          <w:color w:val="171717"/>
          <w:sz w:val="24"/>
          <w:szCs w:val="24"/>
          <w:lang w:val="en-US" w:eastAsia="ru-RU"/>
        </w:rPr>
        <w:t>Name</w:t>
      </w:r>
      <w:r w:rsidR="00F11442" w:rsidRPr="007454A9">
        <w:rPr>
          <w:rFonts w:ascii="Segoe UI" w:eastAsia="Times New Roman" w:hAnsi="Segoe UI" w:cs="Segoe UI"/>
          <w:color w:val="171717"/>
          <w:sz w:val="24"/>
          <w:szCs w:val="24"/>
          <w:lang w:val="en-US" w:eastAsia="ru-RU"/>
        </w:rPr>
        <w:t xml:space="preserve"> field</w:t>
      </w:r>
      <w:ins w:id="120" w:author="Kristin Fender" w:date="2020-04-23T09:15:00Z">
        <w:r w:rsidR="00684CE2" w:rsidRPr="007454A9">
          <w:rPr>
            <w:rFonts w:ascii="Segoe UI" w:eastAsia="Times New Roman" w:hAnsi="Segoe UI" w:cs="Segoe UI"/>
            <w:color w:val="171717"/>
            <w:sz w:val="24"/>
            <w:szCs w:val="24"/>
            <w:lang w:val="en-US" w:eastAsia="ru-RU"/>
          </w:rPr>
          <w:t>,</w:t>
        </w:r>
      </w:ins>
      <w:r w:rsidR="00F11442" w:rsidRPr="007454A9">
        <w:rPr>
          <w:rFonts w:ascii="Segoe UI" w:eastAsia="Times New Roman" w:hAnsi="Segoe UI" w:cs="Segoe UI"/>
          <w:color w:val="171717"/>
          <w:sz w:val="24"/>
          <w:szCs w:val="24"/>
          <w:lang w:val="en-US" w:eastAsia="ru-RU"/>
        </w:rPr>
        <w:t xml:space="preserve"> select </w:t>
      </w:r>
      <w:del w:id="121" w:author="Kristin Fender" w:date="2020-04-23T09:15:00Z">
        <w:r w:rsidR="00F11442" w:rsidRPr="007454A9" w:rsidDel="00684CE2">
          <w:rPr>
            <w:rFonts w:ascii="Segoe UI" w:eastAsia="Times New Roman" w:hAnsi="Segoe UI" w:cs="Segoe UI"/>
            <w:color w:val="171717"/>
            <w:sz w:val="24"/>
            <w:szCs w:val="24"/>
            <w:lang w:val="en-US" w:eastAsia="ru-RU"/>
          </w:rPr>
          <w:delText>a value</w:delText>
        </w:r>
        <w:r w:rsidR="00A2504E" w:rsidRPr="007454A9" w:rsidDel="00684CE2">
          <w:rPr>
            <w:rFonts w:ascii="Segoe UI" w:eastAsia="Times New Roman" w:hAnsi="Segoe UI" w:cs="Segoe UI"/>
            <w:color w:val="171717"/>
            <w:sz w:val="24"/>
            <w:szCs w:val="24"/>
            <w:lang w:val="en-US" w:eastAsia="ru-RU"/>
          </w:rPr>
          <w:delText xml:space="preserve"> </w:delText>
        </w:r>
      </w:del>
      <w:r w:rsidR="00A2504E" w:rsidRPr="007454A9">
        <w:rPr>
          <w:rFonts w:ascii="Segoe UI" w:eastAsia="Times New Roman" w:hAnsi="Segoe UI" w:cs="Segoe UI"/>
          <w:b/>
          <w:bCs/>
          <w:color w:val="171717"/>
          <w:sz w:val="24"/>
          <w:szCs w:val="24"/>
          <w:lang w:val="en-US" w:eastAsia="ru-RU"/>
          <w:rPrChange w:id="122" w:author="Christopher Read" w:date="2020-04-27T13:49:00Z">
            <w:rPr>
              <w:rFonts w:ascii="Segoe UI" w:eastAsia="Times New Roman" w:hAnsi="Segoe UI" w:cs="Segoe UI"/>
              <w:color w:val="171717"/>
              <w:sz w:val="24"/>
              <w:szCs w:val="24"/>
              <w:lang w:val="en-US" w:eastAsia="ru-RU"/>
            </w:rPr>
          </w:rPrChange>
        </w:rPr>
        <w:t>GenJrn</w:t>
      </w:r>
      <w:r w:rsidR="00F11442" w:rsidRPr="007454A9">
        <w:rPr>
          <w:rFonts w:ascii="Segoe UI" w:eastAsia="Times New Roman" w:hAnsi="Segoe UI" w:cs="Segoe UI"/>
          <w:color w:val="171717"/>
          <w:sz w:val="24"/>
          <w:szCs w:val="24"/>
          <w:lang w:val="en-US" w:eastAsia="ru-RU"/>
        </w:rPr>
        <w:t>.</w:t>
      </w:r>
    </w:p>
    <w:p w14:paraId="361E0B11" w14:textId="7D7A4FEC" w:rsidR="008A6F42" w:rsidRPr="007454A9" w:rsidRDefault="00F11442" w:rsidP="003C470D">
      <w:pPr>
        <w:numPr>
          <w:ilvl w:val="0"/>
          <w:numId w:val="1"/>
        </w:numPr>
        <w:spacing w:after="0" w:line="240" w:lineRule="auto"/>
        <w:ind w:left="570"/>
        <w:rPr>
          <w:rFonts w:ascii="Segoe UI" w:eastAsia="Times New Roman" w:hAnsi="Segoe UI" w:cs="Segoe UI"/>
          <w:color w:val="171717"/>
          <w:sz w:val="24"/>
          <w:szCs w:val="24"/>
          <w:lang w:val="en-US" w:eastAsia="ru-RU"/>
        </w:rPr>
      </w:pPr>
      <w:del w:id="123" w:author="Kristin Fender" w:date="2020-04-23T09:15:00Z">
        <w:r w:rsidRPr="007454A9" w:rsidDel="00684CE2">
          <w:rPr>
            <w:rFonts w:ascii="Segoe UI" w:eastAsia="Times New Roman" w:hAnsi="Segoe UI" w:cs="Segoe UI"/>
            <w:color w:val="171717"/>
            <w:sz w:val="24"/>
            <w:szCs w:val="24"/>
            <w:lang w:val="en-US" w:eastAsia="ru-RU"/>
          </w:rPr>
          <w:delText xml:space="preserve">Click </w:delText>
        </w:r>
      </w:del>
      <w:ins w:id="124" w:author="Kristin Fender" w:date="2020-04-23T09:15: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Lines</w:t>
      </w:r>
      <w:ins w:id="125" w:author="Kristin Fender" w:date="2020-04-23T09:15:00Z">
        <w:r w:rsidR="00684CE2" w:rsidRPr="007454A9">
          <w:rPr>
            <w:rFonts w:ascii="Segoe UI" w:eastAsia="Times New Roman" w:hAnsi="Segoe UI" w:cs="Segoe UI"/>
            <w:color w:val="171717"/>
            <w:sz w:val="24"/>
            <w:szCs w:val="24"/>
            <w:lang w:val="en-US" w:eastAsia="ru-RU"/>
            <w:rPrChange w:id="126" w:author="Christopher Read" w:date="2020-04-27T13:49:00Z">
              <w:rPr>
                <w:rFonts w:ascii="Segoe UI" w:eastAsia="Times New Roman" w:hAnsi="Segoe UI" w:cs="Segoe UI"/>
                <w:b/>
                <w:bCs/>
                <w:color w:val="171717"/>
                <w:sz w:val="24"/>
                <w:szCs w:val="24"/>
                <w:lang w:val="en-US" w:eastAsia="ru-RU"/>
              </w:rPr>
            </w:rPrChange>
          </w:rPr>
          <w:t>,</w:t>
        </w:r>
      </w:ins>
      <w:r w:rsidR="008A6F42" w:rsidRPr="007454A9">
        <w:rPr>
          <w:rFonts w:ascii="Segoe UI" w:eastAsia="Times New Roman" w:hAnsi="Segoe UI" w:cs="Segoe UI"/>
          <w:color w:val="171717"/>
          <w:sz w:val="24"/>
          <w:szCs w:val="24"/>
          <w:lang w:val="en-US" w:eastAsia="ru-RU"/>
        </w:rPr>
        <w:t xml:space="preserve"> and c</w:t>
      </w:r>
      <w:r w:rsidR="00A2504E" w:rsidRPr="007454A9">
        <w:rPr>
          <w:rFonts w:ascii="Segoe UI" w:eastAsia="Times New Roman" w:hAnsi="Segoe UI" w:cs="Segoe UI"/>
          <w:color w:val="171717"/>
          <w:sz w:val="24"/>
          <w:szCs w:val="24"/>
          <w:lang w:val="en-US" w:eastAsia="ru-RU"/>
        </w:rPr>
        <w:t>reate the following lines</w:t>
      </w:r>
      <w:ins w:id="127" w:author="Christopher Read" w:date="2020-04-24T16:01:00Z">
        <w:r w:rsidR="00B95F96" w:rsidRPr="007454A9">
          <w:rPr>
            <w:rFonts w:ascii="Segoe UI" w:eastAsia="Times New Roman" w:hAnsi="Segoe UI" w:cs="Segoe UI"/>
            <w:color w:val="171717"/>
            <w:sz w:val="24"/>
            <w:szCs w:val="24"/>
            <w:lang w:val="en-US" w:eastAsia="ru-RU"/>
          </w:rPr>
          <w:t>.</w:t>
        </w:r>
      </w:ins>
      <w:del w:id="128" w:author="Christopher Read" w:date="2020-04-24T16:01:00Z">
        <w:r w:rsidR="008A6F42" w:rsidRPr="007454A9" w:rsidDel="00B95F96">
          <w:rPr>
            <w:rFonts w:ascii="Segoe UI" w:eastAsia="Times New Roman" w:hAnsi="Segoe UI" w:cs="Segoe UI"/>
            <w:color w:val="171717"/>
            <w:sz w:val="24"/>
            <w:szCs w:val="24"/>
            <w:lang w:val="en-US" w:eastAsia="ru-RU"/>
          </w:rPr>
          <w:delText>:</w:delText>
        </w:r>
      </w:del>
    </w:p>
    <w:tbl>
      <w:tblPr>
        <w:tblStyle w:val="TableGrid"/>
        <w:tblW w:w="0" w:type="auto"/>
        <w:tblInd w:w="570" w:type="dxa"/>
        <w:tblLook w:val="04A0" w:firstRow="1" w:lastRow="0" w:firstColumn="1" w:lastColumn="0" w:noHBand="0" w:noVBand="1"/>
      </w:tblPr>
      <w:tblGrid>
        <w:gridCol w:w="802"/>
        <w:gridCol w:w="1114"/>
        <w:gridCol w:w="1032"/>
        <w:gridCol w:w="758"/>
        <w:gridCol w:w="818"/>
        <w:gridCol w:w="998"/>
        <w:gridCol w:w="998"/>
        <w:gridCol w:w="1098"/>
        <w:gridCol w:w="1157"/>
      </w:tblGrid>
      <w:tr w:rsidR="00C77E07" w:rsidRPr="007454A9" w14:paraId="4A9FFD50" w14:textId="5BBC7DF1" w:rsidTr="00736805">
        <w:tc>
          <w:tcPr>
            <w:tcW w:w="0" w:type="auto"/>
          </w:tcPr>
          <w:p w14:paraId="56357CC7" w14:textId="3FD44589" w:rsidR="00C77E07" w:rsidRPr="007454A9" w:rsidRDefault="00C77E07" w:rsidP="00A2504E">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lastRenderedPageBreak/>
              <w:t>Date</w:t>
            </w:r>
          </w:p>
        </w:tc>
        <w:tc>
          <w:tcPr>
            <w:tcW w:w="0" w:type="auto"/>
          </w:tcPr>
          <w:p w14:paraId="5D00C8EA" w14:textId="195E3041" w:rsidR="00C77E07" w:rsidRPr="007454A9" w:rsidRDefault="00C77E07" w:rsidP="00A2504E">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Account type</w:t>
            </w:r>
          </w:p>
        </w:tc>
        <w:tc>
          <w:tcPr>
            <w:tcW w:w="0" w:type="auto"/>
          </w:tcPr>
          <w:p w14:paraId="0228A50F" w14:textId="3EBBEB71" w:rsidR="00C77E07" w:rsidRPr="007454A9" w:rsidRDefault="00C77E07" w:rsidP="00A2504E">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Account</w:t>
            </w:r>
          </w:p>
        </w:tc>
        <w:tc>
          <w:tcPr>
            <w:tcW w:w="0" w:type="auto"/>
          </w:tcPr>
          <w:p w14:paraId="6C50E113" w14:textId="645F18BB" w:rsidR="00C77E07" w:rsidRPr="007454A9" w:rsidRDefault="00C77E07" w:rsidP="00A2504E">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Debit</w:t>
            </w:r>
          </w:p>
        </w:tc>
        <w:tc>
          <w:tcPr>
            <w:tcW w:w="0" w:type="auto"/>
          </w:tcPr>
          <w:p w14:paraId="75D791AF" w14:textId="176CA374" w:rsidR="00C77E07" w:rsidRPr="007454A9" w:rsidRDefault="00C77E07" w:rsidP="00A2504E">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Credit</w:t>
            </w:r>
          </w:p>
        </w:tc>
        <w:tc>
          <w:tcPr>
            <w:tcW w:w="0" w:type="auto"/>
          </w:tcPr>
          <w:p w14:paraId="69FCDA30" w14:textId="3DC69265" w:rsidR="00C77E07" w:rsidRPr="007454A9" w:rsidRDefault="00C77E07" w:rsidP="00A2504E">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Offset account type</w:t>
            </w:r>
          </w:p>
        </w:tc>
        <w:tc>
          <w:tcPr>
            <w:tcW w:w="0" w:type="auto"/>
          </w:tcPr>
          <w:p w14:paraId="244B47C5" w14:textId="6CF497F8" w:rsidR="00C77E07" w:rsidRPr="007454A9" w:rsidRDefault="00C77E07" w:rsidP="00A2504E">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Offset account</w:t>
            </w:r>
          </w:p>
        </w:tc>
        <w:tc>
          <w:tcPr>
            <w:tcW w:w="0" w:type="auto"/>
          </w:tcPr>
          <w:p w14:paraId="770D0C5B" w14:textId="2716D1BC" w:rsidR="00C77E07" w:rsidRPr="007454A9" w:rsidRDefault="00C77E07" w:rsidP="00A2504E">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Currency</w:t>
            </w:r>
          </w:p>
        </w:tc>
        <w:tc>
          <w:tcPr>
            <w:tcW w:w="1289" w:type="dxa"/>
          </w:tcPr>
          <w:p w14:paraId="69385F57" w14:textId="1AD5C1B7" w:rsidR="00C77E07" w:rsidRPr="007454A9" w:rsidRDefault="00C77E07" w:rsidP="00A2504E">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Exchange rate</w:t>
            </w:r>
          </w:p>
        </w:tc>
      </w:tr>
      <w:tr w:rsidR="00C77E07" w:rsidRPr="007454A9" w14:paraId="743A9090" w14:textId="32AE6FD0" w:rsidTr="00736805">
        <w:tc>
          <w:tcPr>
            <w:tcW w:w="0" w:type="auto"/>
          </w:tcPr>
          <w:p w14:paraId="76C5C272" w14:textId="24E6FE51" w:rsidR="00C77E07" w:rsidRPr="007454A9" w:rsidRDefault="00C77E07" w:rsidP="00A2504E">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1, 2020</w:t>
            </w:r>
          </w:p>
        </w:tc>
        <w:tc>
          <w:tcPr>
            <w:tcW w:w="0" w:type="auto"/>
          </w:tcPr>
          <w:p w14:paraId="1BC18E32" w14:textId="51460B2C" w:rsidR="00C77E07" w:rsidRPr="007454A9" w:rsidRDefault="00C77E07" w:rsidP="00A2504E">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Customer</w:t>
            </w:r>
          </w:p>
        </w:tc>
        <w:tc>
          <w:tcPr>
            <w:tcW w:w="0" w:type="auto"/>
          </w:tcPr>
          <w:p w14:paraId="6B78D486" w14:textId="2BAEA0A4" w:rsidR="00C77E07" w:rsidRPr="007454A9" w:rsidRDefault="00C77E07" w:rsidP="00A2504E">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DE-010</w:t>
            </w:r>
          </w:p>
        </w:tc>
        <w:tc>
          <w:tcPr>
            <w:tcW w:w="0" w:type="auto"/>
          </w:tcPr>
          <w:p w14:paraId="157E1A02" w14:textId="77777777" w:rsidR="00C77E07" w:rsidRPr="007454A9" w:rsidRDefault="00C77E07" w:rsidP="00A2504E">
            <w:pPr>
              <w:rPr>
                <w:rFonts w:ascii="Segoe UI" w:eastAsia="Times New Roman" w:hAnsi="Segoe UI" w:cs="Segoe UI"/>
                <w:color w:val="171717"/>
                <w:sz w:val="24"/>
                <w:szCs w:val="24"/>
                <w:lang w:val="en-US" w:eastAsia="ru-RU"/>
              </w:rPr>
            </w:pPr>
          </w:p>
        </w:tc>
        <w:tc>
          <w:tcPr>
            <w:tcW w:w="0" w:type="auto"/>
          </w:tcPr>
          <w:p w14:paraId="21B885FC" w14:textId="7ABE679A" w:rsidR="00C77E07" w:rsidRPr="007454A9" w:rsidRDefault="00C77E07" w:rsidP="00A2504E">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100</w:t>
            </w:r>
          </w:p>
        </w:tc>
        <w:tc>
          <w:tcPr>
            <w:tcW w:w="0" w:type="auto"/>
          </w:tcPr>
          <w:p w14:paraId="3EF8E46C" w14:textId="14E000FB" w:rsidR="00C77E07" w:rsidRPr="007454A9" w:rsidRDefault="00C77E07" w:rsidP="00A2504E">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6D5FCED6" w14:textId="234B66DB" w:rsidR="00C77E07" w:rsidRPr="007454A9" w:rsidRDefault="00C77E07" w:rsidP="00A2504E">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0F8ECC26" w14:textId="38EC3B2B" w:rsidR="00C77E07" w:rsidRPr="007454A9" w:rsidRDefault="00C77E07" w:rsidP="00A2504E">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1289" w:type="dxa"/>
          </w:tcPr>
          <w:p w14:paraId="690444EB" w14:textId="4EE9A694" w:rsidR="00C77E07" w:rsidRPr="007454A9" w:rsidRDefault="00C77E07" w:rsidP="00A2504E">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92</w:t>
            </w:r>
          </w:p>
        </w:tc>
      </w:tr>
      <w:tr w:rsidR="00C77E07" w:rsidRPr="007454A9" w14:paraId="64FC8632" w14:textId="63D4DAB6" w:rsidTr="00736805">
        <w:tc>
          <w:tcPr>
            <w:tcW w:w="0" w:type="auto"/>
          </w:tcPr>
          <w:p w14:paraId="4F2608EF" w14:textId="211D3E9F"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1, 2020</w:t>
            </w:r>
          </w:p>
        </w:tc>
        <w:tc>
          <w:tcPr>
            <w:tcW w:w="0" w:type="auto"/>
          </w:tcPr>
          <w:p w14:paraId="0131876E" w14:textId="19C928A5"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Customer</w:t>
            </w:r>
          </w:p>
        </w:tc>
        <w:tc>
          <w:tcPr>
            <w:tcW w:w="0" w:type="auto"/>
          </w:tcPr>
          <w:p w14:paraId="642528D4" w14:textId="574A461C"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DE-011</w:t>
            </w:r>
          </w:p>
        </w:tc>
        <w:tc>
          <w:tcPr>
            <w:tcW w:w="0" w:type="auto"/>
          </w:tcPr>
          <w:p w14:paraId="009C2AC2" w14:textId="77777777" w:rsidR="00C77E07" w:rsidRPr="007454A9" w:rsidRDefault="00C77E07" w:rsidP="00456A9D">
            <w:pPr>
              <w:rPr>
                <w:rFonts w:ascii="Segoe UI" w:eastAsia="Times New Roman" w:hAnsi="Segoe UI" w:cs="Segoe UI"/>
                <w:color w:val="171717"/>
                <w:sz w:val="24"/>
                <w:szCs w:val="24"/>
                <w:lang w:val="en-US" w:eastAsia="ru-RU"/>
              </w:rPr>
            </w:pPr>
          </w:p>
        </w:tc>
        <w:tc>
          <w:tcPr>
            <w:tcW w:w="0" w:type="auto"/>
          </w:tcPr>
          <w:p w14:paraId="0220F5F9" w14:textId="0449B9E0"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200</w:t>
            </w:r>
          </w:p>
        </w:tc>
        <w:tc>
          <w:tcPr>
            <w:tcW w:w="0" w:type="auto"/>
          </w:tcPr>
          <w:p w14:paraId="45890C5A" w14:textId="068CB157"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35ABB531" w14:textId="5E7BFED7"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1752F7E3" w14:textId="55EC6CB3"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1289" w:type="dxa"/>
          </w:tcPr>
          <w:p w14:paraId="77D7752B" w14:textId="7A83FA7C"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92</w:t>
            </w:r>
          </w:p>
        </w:tc>
      </w:tr>
      <w:tr w:rsidR="00C77E07" w:rsidRPr="007454A9" w14:paraId="4741820D" w14:textId="1FB6F8E5" w:rsidTr="00736805">
        <w:tc>
          <w:tcPr>
            <w:tcW w:w="0" w:type="auto"/>
          </w:tcPr>
          <w:p w14:paraId="2F67B27B" w14:textId="79F82F1A"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1, 2020</w:t>
            </w:r>
          </w:p>
        </w:tc>
        <w:tc>
          <w:tcPr>
            <w:tcW w:w="0" w:type="auto"/>
          </w:tcPr>
          <w:p w14:paraId="3836D706" w14:textId="6BB0AD99"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Vendor</w:t>
            </w:r>
          </w:p>
        </w:tc>
        <w:tc>
          <w:tcPr>
            <w:tcW w:w="0" w:type="auto"/>
          </w:tcPr>
          <w:p w14:paraId="2AE3DFD1" w14:textId="5AF9B43C"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DE-001</w:t>
            </w:r>
          </w:p>
        </w:tc>
        <w:tc>
          <w:tcPr>
            <w:tcW w:w="0" w:type="auto"/>
          </w:tcPr>
          <w:p w14:paraId="030E1837" w14:textId="42062DF8"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150</w:t>
            </w:r>
          </w:p>
        </w:tc>
        <w:tc>
          <w:tcPr>
            <w:tcW w:w="0" w:type="auto"/>
          </w:tcPr>
          <w:p w14:paraId="4EC3ADCD" w14:textId="77777777" w:rsidR="00C77E07" w:rsidRPr="007454A9" w:rsidRDefault="00C77E07" w:rsidP="00456A9D">
            <w:pPr>
              <w:rPr>
                <w:rFonts w:ascii="Segoe UI" w:eastAsia="Times New Roman" w:hAnsi="Segoe UI" w:cs="Segoe UI"/>
                <w:color w:val="171717"/>
                <w:sz w:val="24"/>
                <w:szCs w:val="24"/>
                <w:lang w:val="en-US" w:eastAsia="ru-RU"/>
              </w:rPr>
            </w:pPr>
          </w:p>
        </w:tc>
        <w:tc>
          <w:tcPr>
            <w:tcW w:w="0" w:type="auto"/>
          </w:tcPr>
          <w:p w14:paraId="43EF77AD" w14:textId="092D1049"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54CF0F66" w14:textId="5DF911A3"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268E96F2" w14:textId="18A159D5"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1289" w:type="dxa"/>
          </w:tcPr>
          <w:p w14:paraId="49772FD9" w14:textId="4ABCAC91"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92</w:t>
            </w:r>
          </w:p>
        </w:tc>
      </w:tr>
      <w:tr w:rsidR="00C77E07" w:rsidRPr="007454A9" w14:paraId="0A97E803" w14:textId="7C737CAF" w:rsidTr="00736805">
        <w:tc>
          <w:tcPr>
            <w:tcW w:w="0" w:type="auto"/>
          </w:tcPr>
          <w:p w14:paraId="2C351D20" w14:textId="4133F461"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1, 2020</w:t>
            </w:r>
          </w:p>
        </w:tc>
        <w:tc>
          <w:tcPr>
            <w:tcW w:w="0" w:type="auto"/>
          </w:tcPr>
          <w:p w14:paraId="0CAB21F4" w14:textId="43F66DA1"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Vendor</w:t>
            </w:r>
          </w:p>
        </w:tc>
        <w:tc>
          <w:tcPr>
            <w:tcW w:w="0" w:type="auto"/>
          </w:tcPr>
          <w:p w14:paraId="1C425281" w14:textId="114B5E31"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DE-01001</w:t>
            </w:r>
          </w:p>
        </w:tc>
        <w:tc>
          <w:tcPr>
            <w:tcW w:w="0" w:type="auto"/>
          </w:tcPr>
          <w:p w14:paraId="3763CF91" w14:textId="54DF9705"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250</w:t>
            </w:r>
          </w:p>
        </w:tc>
        <w:tc>
          <w:tcPr>
            <w:tcW w:w="0" w:type="auto"/>
          </w:tcPr>
          <w:p w14:paraId="0B1ECA11" w14:textId="77777777" w:rsidR="00C77E07" w:rsidRPr="007454A9" w:rsidRDefault="00C77E07" w:rsidP="00456A9D">
            <w:pPr>
              <w:rPr>
                <w:rFonts w:ascii="Segoe UI" w:eastAsia="Times New Roman" w:hAnsi="Segoe UI" w:cs="Segoe UI"/>
                <w:color w:val="171717"/>
                <w:sz w:val="24"/>
                <w:szCs w:val="24"/>
                <w:lang w:val="en-US" w:eastAsia="ru-RU"/>
              </w:rPr>
            </w:pPr>
          </w:p>
        </w:tc>
        <w:tc>
          <w:tcPr>
            <w:tcW w:w="0" w:type="auto"/>
          </w:tcPr>
          <w:p w14:paraId="373AA03B" w14:textId="58CC13EE"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5F21B7CC" w14:textId="4035E7C3"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2B94E813" w14:textId="00FFFFB3"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1289" w:type="dxa"/>
          </w:tcPr>
          <w:p w14:paraId="75833224" w14:textId="691D2337" w:rsidR="00C77E07" w:rsidRPr="007454A9" w:rsidRDefault="00C77E07" w:rsidP="00456A9D">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92</w:t>
            </w:r>
          </w:p>
        </w:tc>
      </w:tr>
    </w:tbl>
    <w:p w14:paraId="1670FBEC" w14:textId="24841C54" w:rsidR="008A6F42" w:rsidRPr="007454A9" w:rsidRDefault="003665A5" w:rsidP="00A75AFD">
      <w:pPr>
        <w:numPr>
          <w:ilvl w:val="0"/>
          <w:numId w:val="1"/>
        </w:numPr>
        <w:spacing w:after="0" w:line="240" w:lineRule="auto"/>
        <w:ind w:left="570"/>
        <w:rPr>
          <w:rFonts w:ascii="Segoe UI" w:eastAsia="Times New Roman" w:hAnsi="Segoe UI" w:cs="Segoe UI"/>
          <w:color w:val="171717"/>
          <w:sz w:val="24"/>
          <w:szCs w:val="24"/>
          <w:lang w:val="en-US" w:eastAsia="ru-RU"/>
        </w:rPr>
      </w:pPr>
      <w:del w:id="129" w:author="Kristin Fender" w:date="2020-04-23T09:15:00Z">
        <w:r w:rsidRPr="007454A9" w:rsidDel="00684CE2">
          <w:rPr>
            <w:rFonts w:ascii="Segoe UI" w:eastAsia="Times New Roman" w:hAnsi="Segoe UI" w:cs="Segoe UI"/>
            <w:color w:val="171717"/>
            <w:sz w:val="24"/>
            <w:szCs w:val="24"/>
            <w:lang w:val="en-US" w:eastAsia="ru-RU"/>
          </w:rPr>
          <w:delText xml:space="preserve">Click </w:delText>
        </w:r>
      </w:del>
      <w:ins w:id="130" w:author="Kristin Fender" w:date="2020-04-23T09:15: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Save</w:t>
      </w:r>
      <w:ins w:id="131" w:author="Kristin Fender" w:date="2020-04-23T09:15:00Z">
        <w:r w:rsidR="00684CE2" w:rsidRPr="007454A9">
          <w:rPr>
            <w:rFonts w:ascii="Segoe UI" w:eastAsia="Times New Roman" w:hAnsi="Segoe UI" w:cs="Segoe UI"/>
            <w:color w:val="171717"/>
            <w:sz w:val="24"/>
            <w:szCs w:val="24"/>
            <w:lang w:val="en-US" w:eastAsia="ru-RU"/>
          </w:rPr>
          <w:t xml:space="preserve">, and </w:t>
        </w:r>
      </w:ins>
      <w:del w:id="132" w:author="Kristin Fender" w:date="2020-04-23T09:15:00Z">
        <w:r w:rsidRPr="007454A9" w:rsidDel="00684CE2">
          <w:rPr>
            <w:rFonts w:ascii="Segoe UI" w:eastAsia="Times New Roman" w:hAnsi="Segoe UI" w:cs="Segoe UI"/>
            <w:color w:val="171717"/>
            <w:sz w:val="24"/>
            <w:szCs w:val="24"/>
            <w:lang w:val="en-US" w:eastAsia="ru-RU"/>
          </w:rPr>
          <w:delText>.</w:delText>
        </w:r>
        <w:r w:rsidR="00A75AFD" w:rsidRPr="007454A9" w:rsidDel="00684CE2">
          <w:rPr>
            <w:rFonts w:ascii="Segoe UI" w:eastAsia="Times New Roman" w:hAnsi="Segoe UI" w:cs="Segoe UI"/>
            <w:color w:val="171717"/>
            <w:sz w:val="24"/>
            <w:szCs w:val="24"/>
            <w:lang w:val="en-US" w:eastAsia="ru-RU"/>
          </w:rPr>
          <w:delText xml:space="preserve"> </w:delText>
        </w:r>
      </w:del>
      <w:ins w:id="133" w:author="Christopher Read" w:date="2020-04-27T13:42:00Z">
        <w:r w:rsidR="00CA6940" w:rsidRPr="007454A9">
          <w:rPr>
            <w:rFonts w:ascii="Segoe UI" w:eastAsia="Times New Roman" w:hAnsi="Segoe UI" w:cs="Segoe UI"/>
            <w:color w:val="171717"/>
            <w:sz w:val="24"/>
            <w:szCs w:val="24"/>
            <w:lang w:val="en-US" w:eastAsia="ru-RU"/>
          </w:rPr>
          <w:t>verify</w:t>
        </w:r>
      </w:ins>
      <w:del w:id="134" w:author="Christopher Read" w:date="2020-04-27T13:42:00Z">
        <w:r w:rsidR="008A6F42" w:rsidRPr="007454A9" w:rsidDel="00CA6940">
          <w:rPr>
            <w:rFonts w:ascii="Segoe UI" w:eastAsia="Times New Roman" w:hAnsi="Segoe UI" w:cs="Segoe UI"/>
            <w:color w:val="171717"/>
            <w:sz w:val="24"/>
            <w:szCs w:val="24"/>
            <w:lang w:val="en-US" w:eastAsia="ru-RU"/>
          </w:rPr>
          <w:delText>Validate</w:delText>
        </w:r>
      </w:del>
      <w:r w:rsidR="008A6F42" w:rsidRPr="007454A9">
        <w:rPr>
          <w:rFonts w:ascii="Segoe UI" w:eastAsia="Times New Roman" w:hAnsi="Segoe UI" w:cs="Segoe UI"/>
          <w:color w:val="171717"/>
          <w:sz w:val="24"/>
          <w:szCs w:val="24"/>
          <w:lang w:val="en-US" w:eastAsia="ru-RU"/>
        </w:rPr>
        <w:t xml:space="preserve"> that</w:t>
      </w:r>
      <w:ins w:id="135" w:author="Kristin Fender" w:date="2020-04-23T09:15:00Z">
        <w:r w:rsidR="00684CE2" w:rsidRPr="007454A9">
          <w:rPr>
            <w:rFonts w:ascii="Segoe UI" w:eastAsia="Times New Roman" w:hAnsi="Segoe UI" w:cs="Segoe UI"/>
            <w:color w:val="171717"/>
            <w:sz w:val="24"/>
            <w:szCs w:val="24"/>
            <w:lang w:val="en-US" w:eastAsia="ru-RU"/>
          </w:rPr>
          <w:t xml:space="preserve"> the</w:t>
        </w:r>
      </w:ins>
      <w:r w:rsidR="008A6F42" w:rsidRPr="007454A9">
        <w:rPr>
          <w:rFonts w:ascii="Segoe UI" w:eastAsia="Times New Roman" w:hAnsi="Segoe UI" w:cs="Segoe UI"/>
          <w:color w:val="171717"/>
          <w:sz w:val="24"/>
          <w:szCs w:val="24"/>
          <w:lang w:val="en-US" w:eastAsia="ru-RU"/>
        </w:rPr>
        <w:t xml:space="preserve"> currency exchange rate value </w:t>
      </w:r>
      <w:del w:id="136" w:author="Christopher Read" w:date="2020-04-24T16:01:00Z">
        <w:r w:rsidR="008A6F42" w:rsidRPr="007454A9" w:rsidDel="00B95F96">
          <w:rPr>
            <w:rFonts w:ascii="Segoe UI" w:eastAsia="Times New Roman" w:hAnsi="Segoe UI" w:cs="Segoe UI"/>
            <w:color w:val="171717"/>
            <w:sz w:val="24"/>
            <w:szCs w:val="24"/>
            <w:lang w:val="en-US" w:eastAsia="ru-RU"/>
          </w:rPr>
          <w:delText xml:space="preserve">in </w:delText>
        </w:r>
      </w:del>
      <w:ins w:id="137" w:author="Christopher Read" w:date="2020-04-24T16:01:00Z">
        <w:r w:rsidR="00B95F96" w:rsidRPr="007454A9">
          <w:rPr>
            <w:rFonts w:ascii="Segoe UI" w:eastAsia="Times New Roman" w:hAnsi="Segoe UI" w:cs="Segoe UI"/>
            <w:color w:val="171717"/>
            <w:sz w:val="24"/>
            <w:szCs w:val="24"/>
            <w:lang w:val="en-US" w:eastAsia="ru-RU"/>
          </w:rPr>
          <w:t xml:space="preserve">on </w:t>
        </w:r>
      </w:ins>
      <w:r w:rsidR="008A6F42" w:rsidRPr="007454A9">
        <w:rPr>
          <w:rFonts w:ascii="Segoe UI" w:eastAsia="Times New Roman" w:hAnsi="Segoe UI" w:cs="Segoe UI"/>
          <w:color w:val="171717"/>
          <w:sz w:val="24"/>
          <w:szCs w:val="24"/>
          <w:lang w:val="en-US" w:eastAsia="ru-RU"/>
        </w:rPr>
        <w:t xml:space="preserve">the lines is </w:t>
      </w:r>
      <w:del w:id="138" w:author="Christopher Read" w:date="2020-04-24T16:01:00Z">
        <w:r w:rsidR="008A6F42" w:rsidRPr="007454A9" w:rsidDel="00266D30">
          <w:rPr>
            <w:rFonts w:ascii="Segoe UI" w:eastAsia="Times New Roman" w:hAnsi="Segoe UI" w:cs="Segoe UI"/>
            <w:color w:val="171717"/>
            <w:sz w:val="24"/>
            <w:szCs w:val="24"/>
            <w:lang w:val="en-US" w:eastAsia="ru-RU"/>
          </w:rPr>
          <w:delText>equal to</w:delText>
        </w:r>
        <w:r w:rsidR="00C77E07" w:rsidRPr="007454A9" w:rsidDel="00266D30">
          <w:rPr>
            <w:rFonts w:ascii="Segoe UI" w:eastAsia="Times New Roman" w:hAnsi="Segoe UI" w:cs="Segoe UI"/>
            <w:color w:val="171717"/>
            <w:sz w:val="24"/>
            <w:szCs w:val="24"/>
            <w:lang w:val="en-US" w:eastAsia="ru-RU"/>
          </w:rPr>
          <w:delText xml:space="preserve"> </w:delText>
        </w:r>
      </w:del>
      <w:r w:rsidR="00C77E07" w:rsidRPr="007454A9">
        <w:rPr>
          <w:rFonts w:ascii="Segoe UI" w:eastAsia="Times New Roman" w:hAnsi="Segoe UI" w:cs="Segoe UI"/>
          <w:b/>
          <w:bCs/>
          <w:color w:val="171717"/>
          <w:sz w:val="24"/>
          <w:szCs w:val="24"/>
          <w:lang w:val="en-US" w:eastAsia="ru-RU"/>
          <w:rPrChange w:id="139" w:author="Christopher Read" w:date="2020-04-27T13:49:00Z">
            <w:rPr>
              <w:rFonts w:ascii="Segoe UI" w:eastAsia="Times New Roman" w:hAnsi="Segoe UI" w:cs="Segoe UI"/>
              <w:color w:val="171717"/>
              <w:sz w:val="24"/>
              <w:szCs w:val="24"/>
              <w:lang w:val="en-US" w:eastAsia="ru-RU"/>
            </w:rPr>
          </w:rPrChange>
        </w:rPr>
        <w:t>92</w:t>
      </w:r>
      <w:r w:rsidR="008A6F42" w:rsidRPr="007454A9">
        <w:rPr>
          <w:rFonts w:ascii="Segoe UI" w:eastAsia="Times New Roman" w:hAnsi="Segoe UI" w:cs="Segoe UI"/>
          <w:color w:val="171717"/>
          <w:sz w:val="24"/>
          <w:szCs w:val="24"/>
          <w:lang w:val="en-US" w:eastAsia="ru-RU"/>
        </w:rPr>
        <w:t>.</w:t>
      </w:r>
    </w:p>
    <w:p w14:paraId="258577B3" w14:textId="1F436131" w:rsidR="003665A5" w:rsidRPr="007454A9" w:rsidDel="00684CE2" w:rsidRDefault="003665A5" w:rsidP="00A75AFD">
      <w:pPr>
        <w:numPr>
          <w:ilvl w:val="0"/>
          <w:numId w:val="1"/>
        </w:numPr>
        <w:spacing w:after="0" w:line="240" w:lineRule="auto"/>
        <w:ind w:left="570"/>
        <w:rPr>
          <w:del w:id="140" w:author="Kristin Fender" w:date="2020-04-23T09:16:00Z"/>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 xml:space="preserve">Go to </w:t>
      </w:r>
      <w:r w:rsidRPr="007454A9">
        <w:rPr>
          <w:rFonts w:ascii="Segoe UI" w:eastAsia="Times New Roman" w:hAnsi="Segoe UI" w:cs="Segoe UI"/>
          <w:b/>
          <w:bCs/>
          <w:color w:val="171717"/>
          <w:sz w:val="24"/>
          <w:szCs w:val="24"/>
          <w:lang w:val="en-US" w:eastAsia="ru-RU"/>
        </w:rPr>
        <w:t>General ledger &gt; Currencies &gt; Currency exchange rates</w:t>
      </w:r>
      <w:ins w:id="141" w:author="Kristin Fender" w:date="2020-04-23T09:16:00Z">
        <w:r w:rsidR="00684CE2" w:rsidRPr="007454A9">
          <w:rPr>
            <w:rFonts w:ascii="Segoe UI" w:eastAsia="Times New Roman" w:hAnsi="Segoe UI" w:cs="Segoe UI"/>
            <w:color w:val="171717"/>
            <w:sz w:val="24"/>
            <w:szCs w:val="24"/>
            <w:lang w:val="en-US" w:eastAsia="ru-RU"/>
          </w:rPr>
          <w:t xml:space="preserve">, and </w:t>
        </w:r>
      </w:ins>
      <w:del w:id="142" w:author="Kristin Fender" w:date="2020-04-23T09:16:00Z">
        <w:r w:rsidRPr="007454A9" w:rsidDel="00684CE2">
          <w:rPr>
            <w:rFonts w:ascii="Segoe UI" w:eastAsia="Times New Roman" w:hAnsi="Segoe UI" w:cs="Segoe UI"/>
            <w:color w:val="171717"/>
            <w:sz w:val="24"/>
            <w:szCs w:val="24"/>
            <w:lang w:val="en-US" w:eastAsia="ru-RU"/>
          </w:rPr>
          <w:delText>.</w:delText>
        </w:r>
      </w:del>
      <w:ins w:id="143" w:author="Kristin Fender" w:date="2020-04-23T09:16:00Z">
        <w:r w:rsidR="00684CE2" w:rsidRPr="007454A9">
          <w:rPr>
            <w:rFonts w:ascii="Segoe UI" w:eastAsia="Times New Roman" w:hAnsi="Segoe UI" w:cs="Segoe UI"/>
            <w:color w:val="171717"/>
            <w:sz w:val="24"/>
            <w:szCs w:val="24"/>
            <w:lang w:val="en-US" w:eastAsia="ru-RU"/>
          </w:rPr>
          <w:t xml:space="preserve">select </w:t>
        </w:r>
      </w:ins>
    </w:p>
    <w:p w14:paraId="3E31402A" w14:textId="70F4A2B3" w:rsidR="003665A5" w:rsidRPr="007454A9" w:rsidRDefault="009B28E7">
      <w:pPr>
        <w:numPr>
          <w:ilvl w:val="0"/>
          <w:numId w:val="1"/>
        </w:numPr>
        <w:spacing w:after="0" w:line="240" w:lineRule="auto"/>
        <w:ind w:left="570"/>
        <w:rPr>
          <w:rFonts w:ascii="Segoe UI" w:eastAsia="Times New Roman" w:hAnsi="Segoe UI" w:cs="Segoe UI"/>
          <w:color w:val="171717"/>
          <w:sz w:val="24"/>
          <w:szCs w:val="24"/>
          <w:lang w:val="en-US" w:eastAsia="ru-RU"/>
        </w:rPr>
      </w:pPr>
      <w:del w:id="144" w:author="Kristin Fender" w:date="2020-04-23T09:16:00Z">
        <w:r w:rsidRPr="007454A9" w:rsidDel="00684CE2">
          <w:rPr>
            <w:rFonts w:ascii="Segoe UI" w:eastAsia="Times New Roman" w:hAnsi="Segoe UI" w:cs="Segoe UI"/>
            <w:color w:val="171717"/>
            <w:sz w:val="24"/>
            <w:szCs w:val="24"/>
            <w:lang w:val="en-US" w:eastAsia="ru-RU"/>
          </w:rPr>
          <w:delText xml:space="preserve">Choose </w:delText>
        </w:r>
      </w:del>
      <w:r w:rsidR="00A75AFD" w:rsidRPr="007454A9">
        <w:rPr>
          <w:rFonts w:ascii="Segoe UI" w:eastAsia="Times New Roman" w:hAnsi="Segoe UI" w:cs="Segoe UI"/>
          <w:color w:val="171717"/>
          <w:sz w:val="24"/>
          <w:szCs w:val="24"/>
          <w:lang w:val="en-US" w:eastAsia="ru-RU"/>
        </w:rPr>
        <w:t>the</w:t>
      </w:r>
      <w:ins w:id="145" w:author="Chris Read" w:date="2020-04-24T16:17:00Z">
        <w:r w:rsidR="007B38B0" w:rsidRPr="007454A9">
          <w:rPr>
            <w:rFonts w:ascii="Segoe UI" w:eastAsia="Times New Roman" w:hAnsi="Segoe UI" w:cs="Segoe UI"/>
            <w:color w:val="171717"/>
            <w:sz w:val="24"/>
            <w:szCs w:val="24"/>
            <w:lang w:val="en-US" w:eastAsia="ru-RU"/>
          </w:rPr>
          <w:t xml:space="preserve"> </w:t>
        </w:r>
      </w:ins>
      <w:del w:id="146" w:author="Christopher Read" w:date="2020-04-24T16:01:00Z">
        <w:r w:rsidRPr="007454A9" w:rsidDel="00266D30">
          <w:rPr>
            <w:rFonts w:ascii="Segoe UI" w:eastAsia="Times New Roman" w:hAnsi="Segoe UI" w:cs="Segoe UI"/>
            <w:color w:val="171717"/>
            <w:sz w:val="24"/>
            <w:szCs w:val="24"/>
            <w:lang w:val="en-US" w:eastAsia="ru-RU"/>
          </w:rPr>
          <w:delText xml:space="preserve"> line</w:delText>
        </w:r>
      </w:del>
      <w:ins w:id="147" w:author="Kristin Fender" w:date="2020-04-23T09:16:00Z">
        <w:del w:id="148" w:author="Christopher Read" w:date="2020-04-24T16:01:00Z">
          <w:r w:rsidR="00684CE2" w:rsidRPr="007454A9" w:rsidDel="00266D30">
            <w:rPr>
              <w:rFonts w:ascii="Segoe UI" w:eastAsia="Times New Roman" w:hAnsi="Segoe UI" w:cs="Segoe UI"/>
              <w:color w:val="171717"/>
              <w:sz w:val="24"/>
              <w:szCs w:val="24"/>
              <w:lang w:val="en-US" w:eastAsia="ru-RU"/>
            </w:rPr>
            <w:delText>,</w:delText>
          </w:r>
        </w:del>
      </w:ins>
      <w:del w:id="149" w:author="Christopher Read" w:date="2020-04-24T16:01:00Z">
        <w:r w:rsidRPr="007454A9" w:rsidDel="00266D30">
          <w:rPr>
            <w:rFonts w:ascii="Segoe UI" w:eastAsia="Times New Roman" w:hAnsi="Segoe UI" w:cs="Segoe UI"/>
            <w:color w:val="171717"/>
            <w:sz w:val="24"/>
            <w:szCs w:val="24"/>
            <w:lang w:val="en-US" w:eastAsia="ru-RU"/>
          </w:rPr>
          <w:delText xml:space="preserve"> </w:delText>
        </w:r>
        <w:r w:rsidR="00A75AFD" w:rsidRPr="007454A9" w:rsidDel="00266D30">
          <w:rPr>
            <w:rFonts w:ascii="Segoe UI" w:eastAsia="Times New Roman" w:hAnsi="Segoe UI" w:cs="Segoe UI"/>
            <w:color w:val="171717"/>
            <w:sz w:val="24"/>
            <w:szCs w:val="24"/>
            <w:lang w:val="en-US" w:eastAsia="ru-RU"/>
          </w:rPr>
          <w:delText>“</w:delText>
        </w:r>
      </w:del>
      <w:r w:rsidRPr="007454A9">
        <w:rPr>
          <w:rFonts w:ascii="Segoe UI" w:eastAsia="Times New Roman" w:hAnsi="Segoe UI" w:cs="Segoe UI"/>
          <w:b/>
          <w:bCs/>
          <w:color w:val="171717"/>
          <w:sz w:val="24"/>
          <w:szCs w:val="24"/>
          <w:lang w:val="en-US" w:eastAsia="ru-RU"/>
          <w:rPrChange w:id="150" w:author="Christopher Read" w:date="2020-04-27T13:49:00Z">
            <w:rPr>
              <w:rFonts w:ascii="Segoe UI" w:eastAsia="Times New Roman" w:hAnsi="Segoe UI" w:cs="Segoe UI"/>
              <w:color w:val="171717"/>
              <w:sz w:val="24"/>
              <w:szCs w:val="24"/>
              <w:lang w:val="en-US" w:eastAsia="ru-RU"/>
            </w:rPr>
          </w:rPrChange>
        </w:rPr>
        <w:t>from USD to EUR</w:t>
      </w:r>
      <w:del w:id="151" w:author="Kristin Fender" w:date="2020-04-23T09:16:00Z">
        <w:r w:rsidR="00A75AFD" w:rsidRPr="007454A9" w:rsidDel="00684CE2">
          <w:rPr>
            <w:rFonts w:ascii="Segoe UI" w:eastAsia="Times New Roman" w:hAnsi="Segoe UI" w:cs="Segoe UI"/>
            <w:color w:val="171717"/>
            <w:sz w:val="24"/>
            <w:szCs w:val="24"/>
            <w:lang w:val="en-US" w:eastAsia="ru-RU"/>
          </w:rPr>
          <w:delText>”</w:delText>
        </w:r>
      </w:del>
      <w:ins w:id="152" w:author="Christopher Read" w:date="2020-04-24T16:01:00Z">
        <w:r w:rsidR="00266D30" w:rsidRPr="007454A9">
          <w:rPr>
            <w:rFonts w:ascii="Segoe UI" w:eastAsia="Times New Roman" w:hAnsi="Segoe UI" w:cs="Segoe UI"/>
            <w:color w:val="171717"/>
            <w:sz w:val="24"/>
            <w:szCs w:val="24"/>
            <w:lang w:val="en-US" w:eastAsia="ru-RU"/>
          </w:rPr>
          <w:t xml:space="preserve"> line</w:t>
        </w:r>
      </w:ins>
      <w:r w:rsidRPr="007454A9">
        <w:rPr>
          <w:rFonts w:ascii="Segoe UI" w:eastAsia="Times New Roman" w:hAnsi="Segoe UI" w:cs="Segoe UI"/>
          <w:color w:val="171717"/>
          <w:sz w:val="24"/>
          <w:szCs w:val="24"/>
          <w:lang w:val="en-US" w:eastAsia="ru-RU"/>
        </w:rPr>
        <w:t>.</w:t>
      </w:r>
    </w:p>
    <w:p w14:paraId="63A1543B" w14:textId="170F19C0" w:rsidR="009B28E7" w:rsidRPr="007454A9" w:rsidRDefault="009B28E7" w:rsidP="00A75AFD">
      <w:pPr>
        <w:numPr>
          <w:ilvl w:val="0"/>
          <w:numId w:val="1"/>
        </w:numPr>
        <w:spacing w:after="0" w:line="240" w:lineRule="auto"/>
        <w:ind w:left="570"/>
        <w:rPr>
          <w:rFonts w:ascii="Segoe UI" w:eastAsia="Times New Roman" w:hAnsi="Segoe UI" w:cs="Segoe UI"/>
          <w:color w:val="171717"/>
          <w:sz w:val="24"/>
          <w:szCs w:val="24"/>
          <w:lang w:val="en-US" w:eastAsia="ru-RU"/>
        </w:rPr>
      </w:pPr>
      <w:del w:id="153" w:author="Kristin Fender" w:date="2020-04-23T09:16:00Z">
        <w:r w:rsidRPr="007454A9" w:rsidDel="00684CE2">
          <w:rPr>
            <w:rFonts w:ascii="Segoe UI" w:eastAsia="Times New Roman" w:hAnsi="Segoe UI" w:cs="Segoe UI"/>
            <w:color w:val="171717"/>
            <w:sz w:val="24"/>
            <w:szCs w:val="24"/>
            <w:lang w:val="en-US" w:eastAsia="ru-RU"/>
          </w:rPr>
          <w:delText xml:space="preserve">Click </w:delText>
        </w:r>
      </w:del>
      <w:ins w:id="154" w:author="Kristin Fender" w:date="2020-04-23T09:16: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Add</w:t>
      </w:r>
      <w:r w:rsidRPr="007454A9">
        <w:rPr>
          <w:rFonts w:ascii="Segoe UI" w:eastAsia="Times New Roman" w:hAnsi="Segoe UI" w:cs="Segoe UI"/>
          <w:color w:val="171717"/>
          <w:sz w:val="24"/>
          <w:szCs w:val="24"/>
          <w:lang w:val="en-US" w:eastAsia="ru-RU"/>
        </w:rPr>
        <w:t xml:space="preserve">, </w:t>
      </w:r>
      <w:ins w:id="155" w:author="Kristin Fender" w:date="2020-04-23T09:16:00Z">
        <w:r w:rsidR="00684CE2" w:rsidRPr="007454A9">
          <w:rPr>
            <w:rFonts w:ascii="Segoe UI" w:eastAsia="Times New Roman" w:hAnsi="Segoe UI" w:cs="Segoe UI"/>
            <w:color w:val="171717"/>
            <w:sz w:val="24"/>
            <w:szCs w:val="24"/>
            <w:lang w:val="en-US" w:eastAsia="ru-RU"/>
          </w:rPr>
          <w:t xml:space="preserve">and </w:t>
        </w:r>
      </w:ins>
      <w:del w:id="156" w:author="Christopher Read" w:date="2020-04-24T16:01:00Z">
        <w:r w:rsidRPr="007454A9" w:rsidDel="00266D30">
          <w:rPr>
            <w:rFonts w:ascii="Segoe UI" w:eastAsia="Times New Roman" w:hAnsi="Segoe UI" w:cs="Segoe UI"/>
            <w:color w:val="171717"/>
            <w:sz w:val="24"/>
            <w:szCs w:val="24"/>
            <w:lang w:val="en-US" w:eastAsia="ru-RU"/>
          </w:rPr>
          <w:delText>fill in</w:delText>
        </w:r>
      </w:del>
      <w:ins w:id="157" w:author="Christopher Read" w:date="2020-04-24T16:01:00Z">
        <w:r w:rsidR="00266D30" w:rsidRPr="007454A9">
          <w:rPr>
            <w:rFonts w:ascii="Segoe UI" w:eastAsia="Times New Roman" w:hAnsi="Segoe UI" w:cs="Segoe UI"/>
            <w:color w:val="171717"/>
            <w:sz w:val="24"/>
            <w:szCs w:val="24"/>
            <w:lang w:val="en-US" w:eastAsia="ru-RU"/>
          </w:rPr>
          <w:t>set</w:t>
        </w:r>
      </w:ins>
      <w:r w:rsidRPr="007454A9">
        <w:rPr>
          <w:rFonts w:ascii="Segoe UI" w:eastAsia="Times New Roman" w:hAnsi="Segoe UI" w:cs="Segoe UI"/>
          <w:color w:val="171717"/>
          <w:sz w:val="24"/>
          <w:szCs w:val="24"/>
          <w:lang w:val="en-US" w:eastAsia="ru-RU"/>
        </w:rPr>
        <w:t xml:space="preserve"> the </w:t>
      </w:r>
      <w:del w:id="158" w:author="Christopher Read" w:date="2020-04-24T16:02:00Z">
        <w:r w:rsidRPr="007454A9" w:rsidDel="00266D30">
          <w:rPr>
            <w:rFonts w:ascii="Segoe UI" w:eastAsia="Times New Roman" w:hAnsi="Segoe UI" w:cs="Segoe UI"/>
            <w:color w:val="171717"/>
            <w:sz w:val="24"/>
            <w:szCs w:val="24"/>
            <w:lang w:val="en-US" w:eastAsia="ru-RU"/>
          </w:rPr>
          <w:delText xml:space="preserve">following </w:delText>
        </w:r>
      </w:del>
      <w:r w:rsidRPr="007454A9">
        <w:rPr>
          <w:rFonts w:ascii="Segoe UI" w:eastAsia="Times New Roman" w:hAnsi="Segoe UI" w:cs="Segoe UI"/>
          <w:color w:val="171717"/>
          <w:sz w:val="24"/>
          <w:szCs w:val="24"/>
          <w:lang w:val="en-US" w:eastAsia="ru-RU"/>
        </w:rPr>
        <w:t xml:space="preserve">fields </w:t>
      </w:r>
      <w:del w:id="159" w:author="Christopher Read" w:date="2020-04-24T16:02:00Z">
        <w:r w:rsidRPr="007454A9" w:rsidDel="00266D30">
          <w:rPr>
            <w:rFonts w:ascii="Segoe UI" w:eastAsia="Times New Roman" w:hAnsi="Segoe UI" w:cs="Segoe UI"/>
            <w:color w:val="171717"/>
            <w:sz w:val="24"/>
            <w:szCs w:val="24"/>
            <w:lang w:val="en-US" w:eastAsia="ru-RU"/>
          </w:rPr>
          <w:delText xml:space="preserve">with </w:delText>
        </w:r>
      </w:del>
      <w:ins w:id="160" w:author="Christopher Read" w:date="2020-04-24T16:02:00Z">
        <w:r w:rsidR="00266D30" w:rsidRPr="007454A9">
          <w:rPr>
            <w:rFonts w:ascii="Segoe UI" w:eastAsia="Times New Roman" w:hAnsi="Segoe UI" w:cs="Segoe UI"/>
            <w:color w:val="171717"/>
            <w:sz w:val="24"/>
            <w:szCs w:val="24"/>
            <w:lang w:val="en-US" w:eastAsia="ru-RU"/>
          </w:rPr>
          <w:t xml:space="preserve">to </w:t>
        </w:r>
      </w:ins>
      <w:r w:rsidRPr="007454A9">
        <w:rPr>
          <w:rFonts w:ascii="Segoe UI" w:eastAsia="Times New Roman" w:hAnsi="Segoe UI" w:cs="Segoe UI"/>
          <w:color w:val="171717"/>
          <w:sz w:val="24"/>
          <w:szCs w:val="24"/>
          <w:lang w:val="en-US" w:eastAsia="ru-RU"/>
        </w:rPr>
        <w:t>the following values</w:t>
      </w:r>
      <w:r w:rsidR="00A75AFD" w:rsidRPr="007454A9">
        <w:rPr>
          <w:rFonts w:ascii="Segoe UI" w:eastAsia="Times New Roman" w:hAnsi="Segoe UI" w:cs="Segoe UI"/>
          <w:color w:val="171717"/>
          <w:sz w:val="24"/>
          <w:szCs w:val="24"/>
          <w:lang w:val="en-US" w:eastAsia="ru-RU"/>
        </w:rPr>
        <w:t>:</w:t>
      </w:r>
    </w:p>
    <w:p w14:paraId="719DD0FC" w14:textId="227CAD59" w:rsidR="009B28E7" w:rsidRPr="007454A9" w:rsidRDefault="009B28E7" w:rsidP="00A75AFD">
      <w:pPr>
        <w:pStyle w:val="ListParagraph"/>
        <w:numPr>
          <w:ilvl w:val="0"/>
          <w:numId w:val="4"/>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b/>
          <w:bCs/>
          <w:color w:val="171717"/>
          <w:sz w:val="24"/>
          <w:szCs w:val="24"/>
          <w:lang w:val="en-US" w:eastAsia="ru-RU"/>
        </w:rPr>
        <w:t>Start date</w:t>
      </w:r>
      <w:ins w:id="161" w:author="Christopher Read" w:date="2020-04-24T16:02:00Z">
        <w:r w:rsidR="00266D30" w:rsidRPr="007454A9">
          <w:rPr>
            <w:rFonts w:ascii="Segoe UI" w:eastAsia="Times New Roman" w:hAnsi="Segoe UI" w:cs="Segoe UI"/>
            <w:b/>
            <w:bCs/>
            <w:color w:val="171717"/>
            <w:sz w:val="24"/>
            <w:szCs w:val="24"/>
            <w:lang w:val="en-US" w:eastAsia="ru-RU"/>
          </w:rPr>
          <w:t>:</w:t>
        </w:r>
      </w:ins>
      <w:del w:id="162" w:author="Christopher Read" w:date="2020-04-24T16:02:00Z">
        <w:r w:rsidRPr="007454A9" w:rsidDel="00266D30">
          <w:rPr>
            <w:rFonts w:ascii="Segoe UI" w:eastAsia="Times New Roman" w:hAnsi="Segoe UI" w:cs="Segoe UI"/>
            <w:color w:val="171717"/>
            <w:sz w:val="24"/>
            <w:szCs w:val="24"/>
            <w:lang w:val="en-US" w:eastAsia="ru-RU"/>
          </w:rPr>
          <w:delText xml:space="preserve"> –</w:delText>
        </w:r>
      </w:del>
      <w:r w:rsidRPr="007454A9">
        <w:rPr>
          <w:rFonts w:ascii="Segoe UI" w:eastAsia="Times New Roman" w:hAnsi="Segoe UI" w:cs="Segoe UI"/>
          <w:color w:val="171717"/>
          <w:sz w:val="24"/>
          <w:szCs w:val="24"/>
          <w:lang w:val="en-US" w:eastAsia="ru-RU"/>
        </w:rPr>
        <w:t xml:space="preserve"> 3/1/2020</w:t>
      </w:r>
    </w:p>
    <w:p w14:paraId="12D3E134" w14:textId="07B8A127" w:rsidR="009B28E7" w:rsidRPr="007454A9" w:rsidRDefault="009B28E7" w:rsidP="00A75AFD">
      <w:pPr>
        <w:pStyle w:val="ListParagraph"/>
        <w:numPr>
          <w:ilvl w:val="0"/>
          <w:numId w:val="4"/>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b/>
          <w:bCs/>
          <w:color w:val="171717"/>
          <w:sz w:val="24"/>
          <w:szCs w:val="24"/>
          <w:lang w:val="en-US" w:eastAsia="ru-RU"/>
        </w:rPr>
        <w:t>Exchange rate</w:t>
      </w:r>
      <w:ins w:id="163" w:author="Christopher Read" w:date="2020-04-24T16:02:00Z">
        <w:r w:rsidR="00266D30" w:rsidRPr="007454A9">
          <w:rPr>
            <w:rFonts w:ascii="Segoe UI" w:eastAsia="Times New Roman" w:hAnsi="Segoe UI" w:cs="Segoe UI"/>
            <w:b/>
            <w:bCs/>
            <w:color w:val="171717"/>
            <w:sz w:val="24"/>
            <w:szCs w:val="24"/>
            <w:lang w:val="en-US" w:eastAsia="ru-RU"/>
          </w:rPr>
          <w:t>:</w:t>
        </w:r>
      </w:ins>
      <w:del w:id="164" w:author="Christopher Read" w:date="2020-04-24T16:02:00Z">
        <w:r w:rsidRPr="007454A9" w:rsidDel="00266D30">
          <w:rPr>
            <w:rFonts w:ascii="Segoe UI" w:eastAsia="Times New Roman" w:hAnsi="Segoe UI" w:cs="Segoe UI"/>
            <w:color w:val="171717"/>
            <w:sz w:val="24"/>
            <w:szCs w:val="24"/>
            <w:lang w:val="en-US" w:eastAsia="ru-RU"/>
          </w:rPr>
          <w:delText xml:space="preserve"> –</w:delText>
        </w:r>
      </w:del>
      <w:r w:rsidRPr="007454A9">
        <w:rPr>
          <w:rFonts w:ascii="Segoe UI" w:eastAsia="Times New Roman" w:hAnsi="Segoe UI" w:cs="Segoe UI"/>
          <w:color w:val="171717"/>
          <w:sz w:val="24"/>
          <w:szCs w:val="24"/>
          <w:lang w:val="en-US" w:eastAsia="ru-RU"/>
        </w:rPr>
        <w:t xml:space="preserve"> 91</w:t>
      </w:r>
    </w:p>
    <w:p w14:paraId="69B5A385" w14:textId="36732DD3" w:rsidR="009B28E7" w:rsidRPr="007454A9" w:rsidRDefault="009B28E7" w:rsidP="00A75AFD">
      <w:pPr>
        <w:numPr>
          <w:ilvl w:val="0"/>
          <w:numId w:val="1"/>
        </w:numPr>
        <w:spacing w:after="0" w:line="240" w:lineRule="auto"/>
        <w:ind w:left="570"/>
        <w:rPr>
          <w:rFonts w:ascii="Segoe UI" w:eastAsia="Times New Roman" w:hAnsi="Segoe UI" w:cs="Segoe UI"/>
          <w:color w:val="171717"/>
          <w:sz w:val="24"/>
          <w:szCs w:val="24"/>
          <w:lang w:val="en-US" w:eastAsia="ru-RU"/>
        </w:rPr>
      </w:pPr>
      <w:del w:id="165" w:author="Kristin Fender" w:date="2020-04-23T09:16:00Z">
        <w:r w:rsidRPr="007454A9" w:rsidDel="00684CE2">
          <w:rPr>
            <w:rFonts w:ascii="Segoe UI" w:eastAsia="Times New Roman" w:hAnsi="Segoe UI" w:cs="Segoe UI"/>
            <w:color w:val="171717"/>
            <w:sz w:val="24"/>
            <w:szCs w:val="24"/>
            <w:lang w:val="en-US" w:eastAsia="ru-RU"/>
          </w:rPr>
          <w:delText xml:space="preserve">Click </w:delText>
        </w:r>
      </w:del>
      <w:ins w:id="166" w:author="Kristin Fender" w:date="2020-04-23T09:16: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Save</w:t>
      </w:r>
      <w:r w:rsidRPr="007454A9">
        <w:rPr>
          <w:rFonts w:ascii="Segoe UI" w:eastAsia="Times New Roman" w:hAnsi="Segoe UI" w:cs="Segoe UI"/>
          <w:color w:val="171717"/>
          <w:sz w:val="24"/>
          <w:szCs w:val="24"/>
          <w:lang w:val="en-US" w:eastAsia="ru-RU"/>
        </w:rPr>
        <w:t>.</w:t>
      </w:r>
    </w:p>
    <w:p w14:paraId="2C8456E7" w14:textId="03FA7861" w:rsidR="009B28E7" w:rsidRPr="007454A9" w:rsidRDefault="009B28E7" w:rsidP="00A75AFD">
      <w:pPr>
        <w:numPr>
          <w:ilvl w:val="0"/>
          <w:numId w:val="1"/>
        </w:numPr>
        <w:spacing w:after="0" w:line="240" w:lineRule="auto"/>
        <w:ind w:left="570"/>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 xml:space="preserve">Go to </w:t>
      </w:r>
      <w:r w:rsidRPr="007454A9">
        <w:rPr>
          <w:rFonts w:ascii="Segoe UI" w:eastAsia="Times New Roman" w:hAnsi="Segoe UI" w:cs="Segoe UI"/>
          <w:b/>
          <w:bCs/>
          <w:color w:val="171717"/>
          <w:sz w:val="24"/>
          <w:szCs w:val="24"/>
          <w:lang w:val="en-US" w:eastAsia="ru-RU"/>
        </w:rPr>
        <w:t>General ledger &gt; Journal entries &gt; General journals</w:t>
      </w:r>
      <w:r w:rsidRPr="007454A9">
        <w:rPr>
          <w:rFonts w:ascii="Segoe UI" w:eastAsia="Times New Roman" w:hAnsi="Segoe UI" w:cs="Segoe UI"/>
          <w:color w:val="171717"/>
          <w:sz w:val="24"/>
          <w:szCs w:val="24"/>
          <w:lang w:val="en-US" w:eastAsia="ru-RU"/>
        </w:rPr>
        <w:t>.</w:t>
      </w:r>
    </w:p>
    <w:p w14:paraId="6B627EC8" w14:textId="1556ABFA" w:rsidR="000F3A53" w:rsidRPr="007454A9" w:rsidRDefault="000F3A53" w:rsidP="008E0CC0">
      <w:pPr>
        <w:numPr>
          <w:ilvl w:val="0"/>
          <w:numId w:val="1"/>
        </w:numPr>
        <w:spacing w:after="0" w:line="240" w:lineRule="auto"/>
        <w:ind w:left="570"/>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 xml:space="preserve">Select the </w:t>
      </w:r>
      <w:r w:rsidR="00A75AFD" w:rsidRPr="007454A9">
        <w:rPr>
          <w:rFonts w:ascii="Segoe UI" w:eastAsia="Times New Roman" w:hAnsi="Segoe UI" w:cs="Segoe UI"/>
          <w:color w:val="171717"/>
          <w:sz w:val="24"/>
          <w:szCs w:val="24"/>
          <w:lang w:val="en-US" w:eastAsia="ru-RU"/>
        </w:rPr>
        <w:t>journal</w:t>
      </w:r>
      <w:r w:rsidRPr="007454A9">
        <w:rPr>
          <w:rFonts w:ascii="Segoe UI" w:eastAsia="Times New Roman" w:hAnsi="Segoe UI" w:cs="Segoe UI"/>
          <w:color w:val="171717"/>
          <w:sz w:val="24"/>
          <w:szCs w:val="24"/>
          <w:lang w:val="en-US" w:eastAsia="ru-RU"/>
        </w:rPr>
        <w:t xml:space="preserve"> </w:t>
      </w:r>
      <w:ins w:id="167" w:author="Christopher Read" w:date="2020-04-24T16:03:00Z">
        <w:r w:rsidR="008E0CC0" w:rsidRPr="007454A9">
          <w:rPr>
            <w:rFonts w:ascii="Segoe UI" w:eastAsia="Times New Roman" w:hAnsi="Segoe UI" w:cs="Segoe UI"/>
            <w:color w:val="171717"/>
            <w:sz w:val="24"/>
            <w:szCs w:val="24"/>
            <w:lang w:val="en-US" w:eastAsia="ru-RU"/>
          </w:rPr>
          <w:t xml:space="preserve">that you </w:t>
        </w:r>
      </w:ins>
      <w:r w:rsidRPr="007454A9">
        <w:rPr>
          <w:rFonts w:ascii="Segoe UI" w:eastAsia="Times New Roman" w:hAnsi="Segoe UI" w:cs="Segoe UI"/>
          <w:color w:val="171717"/>
          <w:sz w:val="24"/>
          <w:szCs w:val="24"/>
          <w:lang w:val="en-US" w:eastAsia="ru-RU"/>
        </w:rPr>
        <w:t xml:space="preserve">created earlier, </w:t>
      </w:r>
      <w:del w:id="168" w:author="Kristin Fender" w:date="2020-04-23T09:16:00Z">
        <w:r w:rsidRPr="007454A9" w:rsidDel="00684CE2">
          <w:rPr>
            <w:rFonts w:ascii="Segoe UI" w:eastAsia="Times New Roman" w:hAnsi="Segoe UI" w:cs="Segoe UI"/>
            <w:color w:val="171717"/>
            <w:sz w:val="24"/>
            <w:szCs w:val="24"/>
            <w:lang w:val="en-US" w:eastAsia="ru-RU"/>
          </w:rPr>
          <w:delText xml:space="preserve">click </w:delText>
        </w:r>
      </w:del>
      <w:ins w:id="169" w:author="Kristin Fender" w:date="2020-04-23T09:16:00Z">
        <w:r w:rsidR="00684CE2" w:rsidRPr="007454A9">
          <w:rPr>
            <w:rFonts w:ascii="Segoe UI" w:eastAsia="Times New Roman" w:hAnsi="Segoe UI" w:cs="Segoe UI"/>
            <w:color w:val="171717"/>
            <w:sz w:val="24"/>
            <w:szCs w:val="24"/>
            <w:lang w:val="en-US" w:eastAsia="ru-RU"/>
          </w:rPr>
          <w:t xml:space="preserve">and select </w:t>
        </w:r>
      </w:ins>
      <w:r w:rsidRPr="007454A9">
        <w:rPr>
          <w:rFonts w:ascii="Segoe UI" w:eastAsia="Times New Roman" w:hAnsi="Segoe UI" w:cs="Segoe UI"/>
          <w:b/>
          <w:bCs/>
          <w:color w:val="171717"/>
          <w:sz w:val="24"/>
          <w:szCs w:val="24"/>
          <w:lang w:val="en-US" w:eastAsia="ru-RU"/>
        </w:rPr>
        <w:t>Lines</w:t>
      </w:r>
      <w:r w:rsidRPr="007454A9">
        <w:rPr>
          <w:rFonts w:ascii="Segoe UI" w:eastAsia="Times New Roman" w:hAnsi="Segoe UI" w:cs="Segoe UI"/>
          <w:color w:val="171717"/>
          <w:sz w:val="24"/>
          <w:szCs w:val="24"/>
          <w:lang w:val="en-US" w:eastAsia="ru-RU"/>
        </w:rPr>
        <w:t>.</w:t>
      </w:r>
    </w:p>
    <w:p w14:paraId="026951D4" w14:textId="50650B3C" w:rsidR="008A6F42" w:rsidRPr="007454A9" w:rsidRDefault="00F11442" w:rsidP="00E8019A">
      <w:pPr>
        <w:numPr>
          <w:ilvl w:val="0"/>
          <w:numId w:val="1"/>
        </w:numPr>
        <w:spacing w:after="0" w:line="240" w:lineRule="auto"/>
        <w:ind w:left="570"/>
        <w:rPr>
          <w:rFonts w:ascii="Segoe UI" w:eastAsia="Times New Roman" w:hAnsi="Segoe UI" w:cs="Segoe UI"/>
          <w:color w:val="171717"/>
          <w:sz w:val="24"/>
          <w:szCs w:val="24"/>
          <w:lang w:val="en-US" w:eastAsia="ru-RU"/>
        </w:rPr>
      </w:pPr>
      <w:del w:id="170" w:author="Kristin Fender" w:date="2020-04-23T09:17:00Z">
        <w:r w:rsidRPr="007454A9" w:rsidDel="00684CE2">
          <w:rPr>
            <w:rFonts w:ascii="Segoe UI" w:eastAsia="Times New Roman" w:hAnsi="Segoe UI" w:cs="Segoe UI"/>
            <w:color w:val="171717"/>
            <w:sz w:val="24"/>
            <w:szCs w:val="24"/>
            <w:lang w:val="en-US" w:eastAsia="ru-RU"/>
          </w:rPr>
          <w:delText xml:space="preserve">Click </w:delText>
        </w:r>
      </w:del>
      <w:ins w:id="171" w:author="Kristin Fender" w:date="2020-04-23T09:17: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Functions</w:t>
      </w:r>
      <w:r w:rsidR="008A6F42" w:rsidRPr="007454A9">
        <w:rPr>
          <w:rFonts w:ascii="Segoe UI" w:eastAsia="Times New Roman" w:hAnsi="Segoe UI" w:cs="Segoe UI"/>
          <w:b/>
          <w:bCs/>
          <w:color w:val="171717"/>
          <w:sz w:val="24"/>
          <w:szCs w:val="24"/>
          <w:lang w:val="en-US" w:eastAsia="ru-RU"/>
        </w:rPr>
        <w:t xml:space="preserve"> &gt; </w:t>
      </w:r>
      <w:r w:rsidR="000F3A53" w:rsidRPr="007454A9">
        <w:rPr>
          <w:rFonts w:ascii="Segoe UI" w:eastAsia="Times New Roman" w:hAnsi="Segoe UI" w:cs="Segoe UI"/>
          <w:b/>
          <w:bCs/>
          <w:color w:val="171717"/>
          <w:sz w:val="24"/>
          <w:szCs w:val="24"/>
          <w:lang w:val="en-US" w:eastAsia="ru-RU"/>
        </w:rPr>
        <w:t>Exchange</w:t>
      </w:r>
      <w:r w:rsidRPr="007454A9">
        <w:rPr>
          <w:rFonts w:ascii="Segoe UI" w:eastAsia="Times New Roman" w:hAnsi="Segoe UI" w:cs="Segoe UI"/>
          <w:b/>
          <w:bCs/>
          <w:color w:val="171717"/>
          <w:sz w:val="24"/>
          <w:szCs w:val="24"/>
          <w:lang w:val="en-US" w:eastAsia="ru-RU"/>
        </w:rPr>
        <w:t xml:space="preserve"> rate calculation</w:t>
      </w:r>
      <w:r w:rsidRPr="007454A9">
        <w:rPr>
          <w:rFonts w:ascii="Segoe UI" w:eastAsia="Times New Roman" w:hAnsi="Segoe UI" w:cs="Segoe UI"/>
          <w:color w:val="171717"/>
          <w:sz w:val="24"/>
          <w:szCs w:val="24"/>
          <w:lang w:val="en-US" w:eastAsia="ru-RU"/>
        </w:rPr>
        <w:t>.</w:t>
      </w:r>
    </w:p>
    <w:p w14:paraId="2FB5C1C7" w14:textId="6BCE91C9" w:rsidR="000F3A53" w:rsidRPr="007454A9" w:rsidRDefault="000F3A53">
      <w:pPr>
        <w:numPr>
          <w:ilvl w:val="0"/>
          <w:numId w:val="1"/>
        </w:numPr>
        <w:spacing w:after="0" w:line="240" w:lineRule="auto"/>
        <w:ind w:left="570"/>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 xml:space="preserve">In the </w:t>
      </w:r>
      <w:r w:rsidRPr="007454A9">
        <w:rPr>
          <w:rFonts w:ascii="Segoe UI" w:eastAsia="Times New Roman" w:hAnsi="Segoe UI" w:cs="Segoe UI"/>
          <w:b/>
          <w:bCs/>
          <w:color w:val="171717"/>
          <w:sz w:val="24"/>
          <w:szCs w:val="24"/>
          <w:lang w:val="en-US" w:eastAsia="ru-RU"/>
        </w:rPr>
        <w:t>Exchange rate calculation</w:t>
      </w:r>
      <w:r w:rsidRPr="007454A9">
        <w:rPr>
          <w:rFonts w:ascii="Segoe UI" w:eastAsia="Times New Roman" w:hAnsi="Segoe UI" w:cs="Segoe UI"/>
          <w:color w:val="171717"/>
          <w:sz w:val="24"/>
          <w:szCs w:val="24"/>
          <w:lang w:val="en-US" w:eastAsia="ru-RU"/>
        </w:rPr>
        <w:t xml:space="preserve"> dialog box</w:t>
      </w:r>
      <w:ins w:id="172" w:author="Christopher Read" w:date="2020-04-24T16:03:00Z">
        <w:r w:rsidR="008E0CC0" w:rsidRPr="007454A9">
          <w:rPr>
            <w:rFonts w:ascii="Segoe UI" w:eastAsia="Times New Roman" w:hAnsi="Segoe UI" w:cs="Segoe UI"/>
            <w:color w:val="171717"/>
            <w:sz w:val="24"/>
            <w:szCs w:val="24"/>
            <w:lang w:val="en-US" w:eastAsia="ru-RU"/>
          </w:rPr>
          <w:t>,</w:t>
        </w:r>
      </w:ins>
      <w:r w:rsidRPr="007454A9">
        <w:rPr>
          <w:rFonts w:ascii="Segoe UI" w:eastAsia="Times New Roman" w:hAnsi="Segoe UI" w:cs="Segoe UI"/>
          <w:color w:val="171717"/>
          <w:sz w:val="24"/>
          <w:szCs w:val="24"/>
          <w:lang w:val="en-US" w:eastAsia="ru-RU"/>
        </w:rPr>
        <w:t xml:space="preserve"> </w:t>
      </w:r>
      <w:del w:id="173" w:author="Christopher Read" w:date="2020-04-24T16:03:00Z">
        <w:r w:rsidRPr="007454A9" w:rsidDel="008E0CC0">
          <w:rPr>
            <w:rFonts w:ascii="Segoe UI" w:eastAsia="Times New Roman" w:hAnsi="Segoe UI" w:cs="Segoe UI"/>
            <w:color w:val="171717"/>
            <w:sz w:val="24"/>
            <w:szCs w:val="24"/>
            <w:lang w:val="en-US" w:eastAsia="ru-RU"/>
          </w:rPr>
          <w:delText>fill in</w:delText>
        </w:r>
      </w:del>
      <w:ins w:id="174" w:author="Christopher Read" w:date="2020-04-24T16:03:00Z">
        <w:r w:rsidR="008E0CC0" w:rsidRPr="007454A9">
          <w:rPr>
            <w:rFonts w:ascii="Segoe UI" w:eastAsia="Times New Roman" w:hAnsi="Segoe UI" w:cs="Segoe UI"/>
            <w:color w:val="171717"/>
            <w:sz w:val="24"/>
            <w:szCs w:val="24"/>
            <w:lang w:val="en-US" w:eastAsia="ru-RU"/>
          </w:rPr>
          <w:t>set</w:t>
        </w:r>
      </w:ins>
      <w:r w:rsidRPr="007454A9">
        <w:rPr>
          <w:rFonts w:ascii="Segoe UI" w:eastAsia="Times New Roman" w:hAnsi="Segoe UI" w:cs="Segoe UI"/>
          <w:color w:val="171717"/>
          <w:sz w:val="24"/>
          <w:szCs w:val="24"/>
          <w:lang w:val="en-US" w:eastAsia="ru-RU"/>
        </w:rPr>
        <w:t xml:space="preserve"> the </w:t>
      </w:r>
      <w:del w:id="175" w:author="Christopher Read" w:date="2020-04-24T16:04:00Z">
        <w:r w:rsidRPr="007454A9" w:rsidDel="008E0CC0">
          <w:rPr>
            <w:rFonts w:ascii="Segoe UI" w:eastAsia="Times New Roman" w:hAnsi="Segoe UI" w:cs="Segoe UI"/>
            <w:color w:val="171717"/>
            <w:sz w:val="24"/>
            <w:szCs w:val="24"/>
            <w:lang w:val="en-US" w:eastAsia="ru-RU"/>
          </w:rPr>
          <w:delText xml:space="preserve">following </w:delText>
        </w:r>
      </w:del>
      <w:r w:rsidRPr="007454A9">
        <w:rPr>
          <w:rFonts w:ascii="Segoe UI" w:eastAsia="Times New Roman" w:hAnsi="Segoe UI" w:cs="Segoe UI"/>
          <w:color w:val="171717"/>
          <w:sz w:val="24"/>
          <w:szCs w:val="24"/>
          <w:lang w:val="en-US" w:eastAsia="ru-RU"/>
        </w:rPr>
        <w:t xml:space="preserve">fields </w:t>
      </w:r>
      <w:del w:id="176" w:author="Christopher Read" w:date="2020-04-24T16:04:00Z">
        <w:r w:rsidRPr="007454A9" w:rsidDel="008E0CC0">
          <w:rPr>
            <w:rFonts w:ascii="Segoe UI" w:eastAsia="Times New Roman" w:hAnsi="Segoe UI" w:cs="Segoe UI"/>
            <w:color w:val="171717"/>
            <w:sz w:val="24"/>
            <w:szCs w:val="24"/>
            <w:lang w:val="en-US" w:eastAsia="ru-RU"/>
          </w:rPr>
          <w:delText xml:space="preserve">with </w:delText>
        </w:r>
      </w:del>
      <w:ins w:id="177" w:author="Christopher Read" w:date="2020-04-24T16:04:00Z">
        <w:r w:rsidR="008E0CC0" w:rsidRPr="007454A9">
          <w:rPr>
            <w:rFonts w:ascii="Segoe UI" w:eastAsia="Times New Roman" w:hAnsi="Segoe UI" w:cs="Segoe UI"/>
            <w:color w:val="171717"/>
            <w:sz w:val="24"/>
            <w:szCs w:val="24"/>
            <w:lang w:val="en-US" w:eastAsia="ru-RU"/>
          </w:rPr>
          <w:t xml:space="preserve">to </w:t>
        </w:r>
      </w:ins>
      <w:r w:rsidRPr="007454A9">
        <w:rPr>
          <w:rFonts w:ascii="Segoe UI" w:eastAsia="Times New Roman" w:hAnsi="Segoe UI" w:cs="Segoe UI"/>
          <w:color w:val="171717"/>
          <w:sz w:val="24"/>
          <w:szCs w:val="24"/>
          <w:lang w:val="en-US" w:eastAsia="ru-RU"/>
        </w:rPr>
        <w:t>the following values</w:t>
      </w:r>
      <w:ins w:id="178" w:author="Christopher Read" w:date="2020-04-24T16:04:00Z">
        <w:r w:rsidR="008E0CC0" w:rsidRPr="007454A9">
          <w:rPr>
            <w:rFonts w:ascii="Segoe UI" w:eastAsia="Times New Roman" w:hAnsi="Segoe UI" w:cs="Segoe UI"/>
            <w:color w:val="171717"/>
            <w:sz w:val="24"/>
            <w:szCs w:val="24"/>
            <w:lang w:val="en-US" w:eastAsia="ru-RU"/>
          </w:rPr>
          <w:t>:</w:t>
        </w:r>
      </w:ins>
    </w:p>
    <w:p w14:paraId="6AD7C9E1" w14:textId="6EBBC121" w:rsidR="000F3A53" w:rsidRPr="007454A9" w:rsidRDefault="000F3A53" w:rsidP="00A75AFD">
      <w:pPr>
        <w:pStyle w:val="ListParagraph"/>
        <w:numPr>
          <w:ilvl w:val="0"/>
          <w:numId w:val="4"/>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b/>
          <w:bCs/>
          <w:color w:val="171717"/>
          <w:sz w:val="24"/>
          <w:szCs w:val="24"/>
          <w:lang w:val="en-US" w:eastAsia="ru-RU"/>
        </w:rPr>
        <w:t>From date</w:t>
      </w:r>
      <w:ins w:id="179" w:author="Christopher Read" w:date="2020-04-24T16:04:00Z">
        <w:r w:rsidR="008E0CC0" w:rsidRPr="007454A9">
          <w:rPr>
            <w:rFonts w:ascii="Segoe UI" w:eastAsia="Times New Roman" w:hAnsi="Segoe UI" w:cs="Segoe UI"/>
            <w:b/>
            <w:bCs/>
            <w:color w:val="171717"/>
            <w:sz w:val="24"/>
            <w:szCs w:val="24"/>
            <w:lang w:val="en-US" w:eastAsia="ru-RU"/>
          </w:rPr>
          <w:t>:</w:t>
        </w:r>
      </w:ins>
      <w:del w:id="180" w:author="Christopher Read" w:date="2020-04-24T16:04:00Z">
        <w:r w:rsidRPr="007454A9" w:rsidDel="008E0CC0">
          <w:rPr>
            <w:rFonts w:ascii="Segoe UI" w:eastAsia="Times New Roman" w:hAnsi="Segoe UI" w:cs="Segoe UI"/>
            <w:color w:val="171717"/>
            <w:sz w:val="24"/>
            <w:szCs w:val="24"/>
            <w:lang w:val="en-US" w:eastAsia="ru-RU"/>
          </w:rPr>
          <w:delText xml:space="preserve"> –</w:delText>
        </w:r>
      </w:del>
      <w:r w:rsidRPr="007454A9">
        <w:rPr>
          <w:rFonts w:ascii="Segoe UI" w:eastAsia="Times New Roman" w:hAnsi="Segoe UI" w:cs="Segoe UI"/>
          <w:color w:val="171717"/>
          <w:sz w:val="24"/>
          <w:szCs w:val="24"/>
          <w:lang w:val="en-US" w:eastAsia="ru-RU"/>
        </w:rPr>
        <w:t xml:space="preserve"> 3/1/2020</w:t>
      </w:r>
    </w:p>
    <w:p w14:paraId="67F9E111" w14:textId="3C8AAC77" w:rsidR="000F3A53" w:rsidRPr="007454A9" w:rsidRDefault="000F3A53" w:rsidP="00A75AFD">
      <w:pPr>
        <w:pStyle w:val="ListParagraph"/>
        <w:numPr>
          <w:ilvl w:val="0"/>
          <w:numId w:val="4"/>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b/>
          <w:bCs/>
          <w:color w:val="171717"/>
          <w:sz w:val="24"/>
          <w:szCs w:val="24"/>
          <w:lang w:val="en-US" w:eastAsia="ru-RU"/>
        </w:rPr>
        <w:t>Calculation method</w:t>
      </w:r>
      <w:ins w:id="181" w:author="Christopher Read" w:date="2020-04-24T16:04:00Z">
        <w:r w:rsidR="008E0CC0" w:rsidRPr="007454A9">
          <w:rPr>
            <w:rFonts w:ascii="Segoe UI" w:eastAsia="Times New Roman" w:hAnsi="Segoe UI" w:cs="Segoe UI"/>
            <w:b/>
            <w:bCs/>
            <w:color w:val="171717"/>
            <w:sz w:val="24"/>
            <w:szCs w:val="24"/>
            <w:lang w:val="en-US" w:eastAsia="ru-RU"/>
          </w:rPr>
          <w:t>:</w:t>
        </w:r>
      </w:ins>
      <w:del w:id="182" w:author="Christopher Read" w:date="2020-04-24T16:04:00Z">
        <w:r w:rsidRPr="007454A9" w:rsidDel="008E0CC0">
          <w:rPr>
            <w:rFonts w:ascii="Segoe UI" w:eastAsia="Times New Roman" w:hAnsi="Segoe UI" w:cs="Segoe UI"/>
            <w:b/>
            <w:bCs/>
            <w:color w:val="171717"/>
            <w:sz w:val="24"/>
            <w:szCs w:val="24"/>
            <w:lang w:val="en-US" w:eastAsia="ru-RU"/>
          </w:rPr>
          <w:delText xml:space="preserve"> </w:delText>
        </w:r>
        <w:r w:rsidRPr="007454A9" w:rsidDel="008E0CC0">
          <w:rPr>
            <w:rFonts w:ascii="Segoe UI" w:eastAsia="Times New Roman" w:hAnsi="Segoe UI" w:cs="Segoe UI"/>
            <w:color w:val="171717"/>
            <w:sz w:val="24"/>
            <w:szCs w:val="24"/>
            <w:lang w:val="en-US" w:eastAsia="ru-RU"/>
          </w:rPr>
          <w:delText>-</w:delText>
        </w:r>
      </w:del>
      <w:r w:rsidRPr="007454A9">
        <w:rPr>
          <w:rFonts w:ascii="Segoe UI" w:eastAsia="Times New Roman" w:hAnsi="Segoe UI" w:cs="Segoe UI"/>
          <w:color w:val="171717"/>
          <w:sz w:val="24"/>
          <w:szCs w:val="24"/>
          <w:lang w:val="en-US" w:eastAsia="ru-RU"/>
        </w:rPr>
        <w:t xml:space="preserve"> </w:t>
      </w:r>
      <w:r w:rsidRPr="007454A9">
        <w:rPr>
          <w:rFonts w:ascii="Segoe UI" w:hAnsi="Segoe UI" w:cs="Segoe UI"/>
          <w:sz w:val="24"/>
          <w:szCs w:val="24"/>
          <w:lang w:val="en-US"/>
        </w:rPr>
        <w:t>Daily exchange rate</w:t>
      </w:r>
    </w:p>
    <w:p w14:paraId="74A6DF29" w14:textId="3EBD4D3A" w:rsidR="00C77E07" w:rsidRPr="007454A9" w:rsidRDefault="000F3A53" w:rsidP="00736805">
      <w:pPr>
        <w:numPr>
          <w:ilvl w:val="0"/>
          <w:numId w:val="1"/>
        </w:numPr>
        <w:spacing w:after="0" w:line="240" w:lineRule="auto"/>
        <w:ind w:left="570"/>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 xml:space="preserve">Select </w:t>
      </w:r>
      <w:del w:id="183" w:author="Kristin Fender" w:date="2020-04-23T09:17:00Z">
        <w:r w:rsidRPr="007454A9" w:rsidDel="00684CE2">
          <w:rPr>
            <w:rFonts w:ascii="Segoe UI" w:eastAsia="Times New Roman" w:hAnsi="Segoe UI" w:cs="Segoe UI"/>
            <w:b/>
            <w:bCs/>
            <w:color w:val="171717"/>
            <w:sz w:val="24"/>
            <w:szCs w:val="24"/>
            <w:lang w:val="en-US" w:eastAsia="ru-RU"/>
          </w:rPr>
          <w:delText>OK</w:delText>
        </w:r>
        <w:r w:rsidR="00C77E07" w:rsidRPr="007454A9" w:rsidDel="00684CE2">
          <w:rPr>
            <w:rFonts w:ascii="Segoe UI" w:eastAsia="Times New Roman" w:hAnsi="Segoe UI" w:cs="Segoe UI"/>
            <w:color w:val="171717"/>
            <w:sz w:val="24"/>
            <w:szCs w:val="24"/>
            <w:lang w:val="en-US" w:eastAsia="ru-RU"/>
          </w:rPr>
          <w:delText xml:space="preserve">, </w:delText>
        </w:r>
      </w:del>
      <w:ins w:id="184" w:author="Kristin Fender" w:date="2020-04-23T09:17:00Z">
        <w:r w:rsidR="00684CE2" w:rsidRPr="007454A9">
          <w:rPr>
            <w:rFonts w:ascii="Segoe UI" w:eastAsia="Times New Roman" w:hAnsi="Segoe UI" w:cs="Segoe UI"/>
            <w:b/>
            <w:bCs/>
            <w:color w:val="171717"/>
            <w:sz w:val="24"/>
            <w:szCs w:val="24"/>
            <w:lang w:val="en-US" w:eastAsia="ru-RU"/>
          </w:rPr>
          <w:t>OK</w:t>
        </w:r>
      </w:ins>
      <w:ins w:id="185" w:author="Christopher Read" w:date="2020-04-24T16:04:00Z">
        <w:r w:rsidR="008E0CC0" w:rsidRPr="007454A9">
          <w:rPr>
            <w:rFonts w:ascii="Segoe UI" w:eastAsia="Times New Roman" w:hAnsi="Segoe UI" w:cs="Segoe UI"/>
            <w:color w:val="171717"/>
            <w:sz w:val="24"/>
            <w:szCs w:val="24"/>
            <w:lang w:val="en-US" w:eastAsia="ru-RU"/>
          </w:rPr>
          <w:t>,</w:t>
        </w:r>
      </w:ins>
      <w:ins w:id="186" w:author="Kristin Fender" w:date="2020-04-23T09:17:00Z">
        <w:r w:rsidR="00684CE2" w:rsidRPr="007454A9">
          <w:rPr>
            <w:rFonts w:ascii="Segoe UI" w:eastAsia="Times New Roman" w:hAnsi="Segoe UI" w:cs="Segoe UI"/>
            <w:color w:val="171717"/>
            <w:sz w:val="24"/>
            <w:szCs w:val="24"/>
            <w:lang w:val="en-US" w:eastAsia="ru-RU"/>
          </w:rPr>
          <w:t xml:space="preserve"> and </w:t>
        </w:r>
      </w:ins>
      <w:r w:rsidR="00C77E07" w:rsidRPr="007454A9">
        <w:rPr>
          <w:rFonts w:ascii="Segoe UI" w:eastAsia="Times New Roman" w:hAnsi="Segoe UI" w:cs="Segoe UI"/>
          <w:color w:val="171717"/>
          <w:sz w:val="24"/>
          <w:szCs w:val="24"/>
          <w:lang w:val="en-US" w:eastAsia="ru-RU"/>
        </w:rPr>
        <w:t>review the following data.</w:t>
      </w:r>
    </w:p>
    <w:tbl>
      <w:tblPr>
        <w:tblStyle w:val="TableGrid"/>
        <w:tblW w:w="0" w:type="auto"/>
        <w:tblInd w:w="570" w:type="dxa"/>
        <w:tblLook w:val="04A0" w:firstRow="1" w:lastRow="0" w:firstColumn="1" w:lastColumn="0" w:noHBand="0" w:noVBand="1"/>
      </w:tblPr>
      <w:tblGrid>
        <w:gridCol w:w="802"/>
        <w:gridCol w:w="1114"/>
        <w:gridCol w:w="1032"/>
        <w:gridCol w:w="758"/>
        <w:gridCol w:w="818"/>
        <w:gridCol w:w="998"/>
        <w:gridCol w:w="998"/>
        <w:gridCol w:w="1098"/>
        <w:gridCol w:w="1157"/>
      </w:tblGrid>
      <w:tr w:rsidR="00C77E07" w:rsidRPr="007454A9" w14:paraId="782595F0" w14:textId="77777777" w:rsidTr="00736805">
        <w:tc>
          <w:tcPr>
            <w:tcW w:w="0" w:type="auto"/>
          </w:tcPr>
          <w:p w14:paraId="09603102" w14:textId="77777777" w:rsidR="00C77E07" w:rsidRPr="007454A9" w:rsidRDefault="00C77E07" w:rsidP="00421206">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Date</w:t>
            </w:r>
          </w:p>
        </w:tc>
        <w:tc>
          <w:tcPr>
            <w:tcW w:w="0" w:type="auto"/>
          </w:tcPr>
          <w:p w14:paraId="4A44DAB0" w14:textId="77777777" w:rsidR="00C77E07" w:rsidRPr="007454A9" w:rsidRDefault="00C77E07" w:rsidP="00421206">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Account type</w:t>
            </w:r>
          </w:p>
        </w:tc>
        <w:tc>
          <w:tcPr>
            <w:tcW w:w="0" w:type="auto"/>
          </w:tcPr>
          <w:p w14:paraId="4E867E49" w14:textId="77777777" w:rsidR="00C77E07" w:rsidRPr="007454A9" w:rsidRDefault="00C77E07" w:rsidP="00421206">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Account</w:t>
            </w:r>
          </w:p>
        </w:tc>
        <w:tc>
          <w:tcPr>
            <w:tcW w:w="0" w:type="auto"/>
          </w:tcPr>
          <w:p w14:paraId="18A78306" w14:textId="77777777" w:rsidR="00C77E07" w:rsidRPr="007454A9" w:rsidRDefault="00C77E07" w:rsidP="00421206">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Debit</w:t>
            </w:r>
          </w:p>
        </w:tc>
        <w:tc>
          <w:tcPr>
            <w:tcW w:w="0" w:type="auto"/>
          </w:tcPr>
          <w:p w14:paraId="6D5A421C" w14:textId="77777777" w:rsidR="00C77E07" w:rsidRPr="007454A9" w:rsidRDefault="00C77E07" w:rsidP="00421206">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Credit</w:t>
            </w:r>
          </w:p>
        </w:tc>
        <w:tc>
          <w:tcPr>
            <w:tcW w:w="0" w:type="auto"/>
          </w:tcPr>
          <w:p w14:paraId="3AA73092" w14:textId="77777777" w:rsidR="00C77E07" w:rsidRPr="007454A9" w:rsidRDefault="00C77E07" w:rsidP="00421206">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Offset account type</w:t>
            </w:r>
          </w:p>
        </w:tc>
        <w:tc>
          <w:tcPr>
            <w:tcW w:w="0" w:type="auto"/>
          </w:tcPr>
          <w:p w14:paraId="3AFF2961" w14:textId="77777777" w:rsidR="00C77E07" w:rsidRPr="007454A9" w:rsidRDefault="00C77E07" w:rsidP="00421206">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Offset account</w:t>
            </w:r>
          </w:p>
        </w:tc>
        <w:tc>
          <w:tcPr>
            <w:tcW w:w="0" w:type="auto"/>
          </w:tcPr>
          <w:p w14:paraId="69E34DFF" w14:textId="77777777" w:rsidR="00C77E07" w:rsidRPr="007454A9" w:rsidRDefault="00C77E07" w:rsidP="00421206">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Currency</w:t>
            </w:r>
          </w:p>
        </w:tc>
        <w:tc>
          <w:tcPr>
            <w:tcW w:w="1289" w:type="dxa"/>
          </w:tcPr>
          <w:p w14:paraId="50340EB8" w14:textId="77777777" w:rsidR="00C77E07" w:rsidRPr="007454A9" w:rsidRDefault="00C77E07" w:rsidP="00421206">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Exchange rate</w:t>
            </w:r>
          </w:p>
        </w:tc>
      </w:tr>
      <w:tr w:rsidR="00C77E07" w:rsidRPr="007454A9" w14:paraId="664E7109" w14:textId="77777777" w:rsidTr="00736805">
        <w:tc>
          <w:tcPr>
            <w:tcW w:w="0" w:type="auto"/>
          </w:tcPr>
          <w:p w14:paraId="54F60402"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1, 2020</w:t>
            </w:r>
          </w:p>
        </w:tc>
        <w:tc>
          <w:tcPr>
            <w:tcW w:w="0" w:type="auto"/>
          </w:tcPr>
          <w:p w14:paraId="7D04A940"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Customer</w:t>
            </w:r>
          </w:p>
        </w:tc>
        <w:tc>
          <w:tcPr>
            <w:tcW w:w="0" w:type="auto"/>
          </w:tcPr>
          <w:p w14:paraId="36DDE500"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DE-010</w:t>
            </w:r>
          </w:p>
        </w:tc>
        <w:tc>
          <w:tcPr>
            <w:tcW w:w="0" w:type="auto"/>
          </w:tcPr>
          <w:p w14:paraId="79A70870" w14:textId="77777777" w:rsidR="00C77E07" w:rsidRPr="007454A9" w:rsidRDefault="00C77E07" w:rsidP="00421206">
            <w:pPr>
              <w:rPr>
                <w:rFonts w:ascii="Segoe UI" w:eastAsia="Times New Roman" w:hAnsi="Segoe UI" w:cs="Segoe UI"/>
                <w:color w:val="171717"/>
                <w:sz w:val="24"/>
                <w:szCs w:val="24"/>
                <w:lang w:val="en-US" w:eastAsia="ru-RU"/>
              </w:rPr>
            </w:pPr>
          </w:p>
        </w:tc>
        <w:tc>
          <w:tcPr>
            <w:tcW w:w="0" w:type="auto"/>
          </w:tcPr>
          <w:p w14:paraId="17FBAFEB"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100</w:t>
            </w:r>
          </w:p>
        </w:tc>
        <w:tc>
          <w:tcPr>
            <w:tcW w:w="0" w:type="auto"/>
          </w:tcPr>
          <w:p w14:paraId="2D988E55"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5099230D"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1DE29133"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1289" w:type="dxa"/>
          </w:tcPr>
          <w:p w14:paraId="17E92573" w14:textId="4FEB59D2"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91</w:t>
            </w:r>
          </w:p>
        </w:tc>
      </w:tr>
      <w:tr w:rsidR="00C77E07" w:rsidRPr="007454A9" w14:paraId="22AC59E0" w14:textId="77777777" w:rsidTr="00736805">
        <w:tc>
          <w:tcPr>
            <w:tcW w:w="0" w:type="auto"/>
          </w:tcPr>
          <w:p w14:paraId="6A535250"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1, 2020</w:t>
            </w:r>
          </w:p>
        </w:tc>
        <w:tc>
          <w:tcPr>
            <w:tcW w:w="0" w:type="auto"/>
          </w:tcPr>
          <w:p w14:paraId="1989C46C"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Customer</w:t>
            </w:r>
          </w:p>
        </w:tc>
        <w:tc>
          <w:tcPr>
            <w:tcW w:w="0" w:type="auto"/>
          </w:tcPr>
          <w:p w14:paraId="5541124A"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DE-011</w:t>
            </w:r>
          </w:p>
        </w:tc>
        <w:tc>
          <w:tcPr>
            <w:tcW w:w="0" w:type="auto"/>
          </w:tcPr>
          <w:p w14:paraId="3C677D6B" w14:textId="77777777" w:rsidR="00C77E07" w:rsidRPr="007454A9" w:rsidRDefault="00C77E07" w:rsidP="00421206">
            <w:pPr>
              <w:rPr>
                <w:rFonts w:ascii="Segoe UI" w:eastAsia="Times New Roman" w:hAnsi="Segoe UI" w:cs="Segoe UI"/>
                <w:color w:val="171717"/>
                <w:sz w:val="24"/>
                <w:szCs w:val="24"/>
                <w:lang w:val="en-US" w:eastAsia="ru-RU"/>
              </w:rPr>
            </w:pPr>
          </w:p>
        </w:tc>
        <w:tc>
          <w:tcPr>
            <w:tcW w:w="0" w:type="auto"/>
          </w:tcPr>
          <w:p w14:paraId="69435839"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200</w:t>
            </w:r>
          </w:p>
        </w:tc>
        <w:tc>
          <w:tcPr>
            <w:tcW w:w="0" w:type="auto"/>
          </w:tcPr>
          <w:p w14:paraId="579C6131"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25497084"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0D6E3805"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1289" w:type="dxa"/>
          </w:tcPr>
          <w:p w14:paraId="5867D6E8" w14:textId="56546F01"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91</w:t>
            </w:r>
          </w:p>
        </w:tc>
      </w:tr>
      <w:tr w:rsidR="00C77E07" w:rsidRPr="007454A9" w14:paraId="742A125D" w14:textId="77777777" w:rsidTr="00736805">
        <w:tc>
          <w:tcPr>
            <w:tcW w:w="0" w:type="auto"/>
          </w:tcPr>
          <w:p w14:paraId="4900A6D0"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1, 2020</w:t>
            </w:r>
          </w:p>
        </w:tc>
        <w:tc>
          <w:tcPr>
            <w:tcW w:w="0" w:type="auto"/>
          </w:tcPr>
          <w:p w14:paraId="390C5B7F"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Vendor</w:t>
            </w:r>
          </w:p>
        </w:tc>
        <w:tc>
          <w:tcPr>
            <w:tcW w:w="0" w:type="auto"/>
          </w:tcPr>
          <w:p w14:paraId="2A1EDA20"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DE-001</w:t>
            </w:r>
          </w:p>
        </w:tc>
        <w:tc>
          <w:tcPr>
            <w:tcW w:w="0" w:type="auto"/>
          </w:tcPr>
          <w:p w14:paraId="7CA2BFEF"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150</w:t>
            </w:r>
          </w:p>
        </w:tc>
        <w:tc>
          <w:tcPr>
            <w:tcW w:w="0" w:type="auto"/>
          </w:tcPr>
          <w:p w14:paraId="0AAA2A84" w14:textId="77777777" w:rsidR="00C77E07" w:rsidRPr="007454A9" w:rsidRDefault="00C77E07" w:rsidP="00421206">
            <w:pPr>
              <w:rPr>
                <w:rFonts w:ascii="Segoe UI" w:eastAsia="Times New Roman" w:hAnsi="Segoe UI" w:cs="Segoe UI"/>
                <w:color w:val="171717"/>
                <w:sz w:val="24"/>
                <w:szCs w:val="24"/>
                <w:lang w:val="en-US" w:eastAsia="ru-RU"/>
              </w:rPr>
            </w:pPr>
          </w:p>
        </w:tc>
        <w:tc>
          <w:tcPr>
            <w:tcW w:w="0" w:type="auto"/>
          </w:tcPr>
          <w:p w14:paraId="3D2DB2A4"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1D2B0942"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170EEDFD"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1289" w:type="dxa"/>
          </w:tcPr>
          <w:p w14:paraId="32CCC18D" w14:textId="045CE25B"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91</w:t>
            </w:r>
          </w:p>
        </w:tc>
      </w:tr>
      <w:tr w:rsidR="00C77E07" w:rsidRPr="007454A9" w14:paraId="1A468C50" w14:textId="77777777" w:rsidTr="00736805">
        <w:tc>
          <w:tcPr>
            <w:tcW w:w="0" w:type="auto"/>
          </w:tcPr>
          <w:p w14:paraId="0D0F7951"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lastRenderedPageBreak/>
              <w:t>March 1, 2020</w:t>
            </w:r>
          </w:p>
        </w:tc>
        <w:tc>
          <w:tcPr>
            <w:tcW w:w="0" w:type="auto"/>
          </w:tcPr>
          <w:p w14:paraId="25ADD1E6"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Vendor</w:t>
            </w:r>
          </w:p>
        </w:tc>
        <w:tc>
          <w:tcPr>
            <w:tcW w:w="0" w:type="auto"/>
          </w:tcPr>
          <w:p w14:paraId="185A243F"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DE-01001</w:t>
            </w:r>
          </w:p>
        </w:tc>
        <w:tc>
          <w:tcPr>
            <w:tcW w:w="0" w:type="auto"/>
          </w:tcPr>
          <w:p w14:paraId="552D477F"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250</w:t>
            </w:r>
          </w:p>
        </w:tc>
        <w:tc>
          <w:tcPr>
            <w:tcW w:w="0" w:type="auto"/>
          </w:tcPr>
          <w:p w14:paraId="451CBF55" w14:textId="77777777" w:rsidR="00C77E07" w:rsidRPr="007454A9" w:rsidRDefault="00C77E07" w:rsidP="00421206">
            <w:pPr>
              <w:rPr>
                <w:rFonts w:ascii="Segoe UI" w:eastAsia="Times New Roman" w:hAnsi="Segoe UI" w:cs="Segoe UI"/>
                <w:color w:val="171717"/>
                <w:sz w:val="24"/>
                <w:szCs w:val="24"/>
                <w:lang w:val="en-US" w:eastAsia="ru-RU"/>
              </w:rPr>
            </w:pPr>
          </w:p>
        </w:tc>
        <w:tc>
          <w:tcPr>
            <w:tcW w:w="0" w:type="auto"/>
          </w:tcPr>
          <w:p w14:paraId="7AE504CE"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3EF64660"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08F6AE50" w14:textId="77777777"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1289" w:type="dxa"/>
          </w:tcPr>
          <w:p w14:paraId="7A89F9F1" w14:textId="7B9F9988" w:rsidR="00C77E07" w:rsidRPr="007454A9" w:rsidRDefault="00C77E07" w:rsidP="00421206">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91</w:t>
            </w:r>
          </w:p>
        </w:tc>
      </w:tr>
    </w:tbl>
    <w:p w14:paraId="545829EE" w14:textId="3BF56C3D" w:rsidR="00AF19E7" w:rsidRPr="007454A9" w:rsidRDefault="00C77E07">
      <w:pPr>
        <w:spacing w:after="0" w:line="240" w:lineRule="auto"/>
        <w:ind w:left="708"/>
        <w:rPr>
          <w:lang w:val="en-US"/>
        </w:rPr>
        <w:pPrChange w:id="187" w:author="Christopher Read" w:date="2020-04-27T13:44:00Z">
          <w:pPr>
            <w:spacing w:after="0" w:line="240" w:lineRule="auto"/>
          </w:pPr>
        </w:pPrChange>
      </w:pPr>
      <w:r w:rsidRPr="007454A9">
        <w:rPr>
          <w:rFonts w:ascii="Segoe UI" w:eastAsia="Times New Roman" w:hAnsi="Segoe UI" w:cs="Segoe UI"/>
          <w:color w:val="171717"/>
          <w:sz w:val="24"/>
          <w:szCs w:val="24"/>
          <w:lang w:val="en-US" w:eastAsia="ru-RU"/>
        </w:rPr>
        <w:t>Not</w:t>
      </w:r>
      <w:ins w:id="188" w:author="Christopher Read" w:date="2020-04-24T16:04:00Z">
        <w:r w:rsidR="004500E9" w:rsidRPr="007454A9">
          <w:rPr>
            <w:rFonts w:ascii="Segoe UI" w:eastAsia="Times New Roman" w:hAnsi="Segoe UI" w:cs="Segoe UI"/>
            <w:color w:val="171717"/>
            <w:sz w:val="24"/>
            <w:szCs w:val="24"/>
            <w:lang w:val="en-US" w:eastAsia="ru-RU"/>
          </w:rPr>
          <w:t>ic</w:t>
        </w:r>
      </w:ins>
      <w:r w:rsidRPr="007454A9">
        <w:rPr>
          <w:rFonts w:ascii="Segoe UI" w:eastAsia="Times New Roman" w:hAnsi="Segoe UI" w:cs="Segoe UI"/>
          <w:color w:val="171717"/>
          <w:sz w:val="24"/>
          <w:szCs w:val="24"/>
          <w:lang w:val="en-US" w:eastAsia="ru-RU"/>
        </w:rPr>
        <w:t>e that</w:t>
      </w:r>
      <w:ins w:id="189" w:author="Kristin Fender" w:date="2020-04-23T09:17:00Z">
        <w:r w:rsidR="00684CE2" w:rsidRPr="007454A9">
          <w:rPr>
            <w:rFonts w:ascii="Segoe UI" w:eastAsia="Times New Roman" w:hAnsi="Segoe UI" w:cs="Segoe UI"/>
            <w:color w:val="171717"/>
            <w:sz w:val="24"/>
            <w:szCs w:val="24"/>
            <w:lang w:val="en-US" w:eastAsia="ru-RU"/>
          </w:rPr>
          <w:t xml:space="preserve"> the</w:t>
        </w:r>
      </w:ins>
      <w:r w:rsidRPr="007454A9">
        <w:rPr>
          <w:rFonts w:ascii="Segoe UI" w:eastAsia="Times New Roman" w:hAnsi="Segoe UI" w:cs="Segoe UI"/>
          <w:color w:val="171717"/>
          <w:sz w:val="24"/>
          <w:szCs w:val="24"/>
          <w:lang w:val="en-US" w:eastAsia="ru-RU"/>
        </w:rPr>
        <w:t xml:space="preserve"> </w:t>
      </w:r>
      <w:r w:rsidRPr="007454A9">
        <w:rPr>
          <w:rFonts w:ascii="Segoe UI" w:eastAsia="Times New Roman" w:hAnsi="Segoe UI" w:cs="Segoe UI"/>
          <w:b/>
          <w:bCs/>
          <w:color w:val="171717"/>
          <w:sz w:val="24"/>
          <w:szCs w:val="24"/>
          <w:lang w:val="en-US" w:eastAsia="ru-RU"/>
        </w:rPr>
        <w:t>Exchange rate</w:t>
      </w:r>
      <w:r w:rsidRPr="007454A9">
        <w:rPr>
          <w:rFonts w:ascii="Segoe UI" w:eastAsia="Times New Roman" w:hAnsi="Segoe UI" w:cs="Segoe UI"/>
          <w:color w:val="171717"/>
          <w:sz w:val="24"/>
          <w:szCs w:val="24"/>
          <w:lang w:val="en-US" w:eastAsia="ru-RU"/>
        </w:rPr>
        <w:t xml:space="preserve"> column is </w:t>
      </w:r>
      <w:del w:id="190" w:author="Christopher Read" w:date="2020-04-24T16:04:00Z">
        <w:r w:rsidRPr="007454A9" w:rsidDel="004500E9">
          <w:rPr>
            <w:rFonts w:ascii="Segoe UI" w:eastAsia="Times New Roman" w:hAnsi="Segoe UI" w:cs="Segoe UI"/>
            <w:color w:val="171717"/>
            <w:sz w:val="24"/>
            <w:szCs w:val="24"/>
            <w:lang w:val="en-US" w:eastAsia="ru-RU"/>
          </w:rPr>
          <w:delText>filled with the value</w:delText>
        </w:r>
      </w:del>
      <w:ins w:id="191" w:author="Christopher Read" w:date="2020-04-24T16:04:00Z">
        <w:r w:rsidR="004500E9" w:rsidRPr="007454A9">
          <w:rPr>
            <w:rFonts w:ascii="Segoe UI" w:eastAsia="Times New Roman" w:hAnsi="Segoe UI" w:cs="Segoe UI"/>
            <w:color w:val="171717"/>
            <w:sz w:val="24"/>
            <w:szCs w:val="24"/>
            <w:lang w:val="en-US" w:eastAsia="ru-RU"/>
          </w:rPr>
          <w:t>set to</w:t>
        </w:r>
      </w:ins>
      <w:r w:rsidRPr="007454A9">
        <w:rPr>
          <w:rFonts w:ascii="Segoe UI" w:eastAsia="Times New Roman" w:hAnsi="Segoe UI" w:cs="Segoe UI"/>
          <w:color w:val="171717"/>
          <w:sz w:val="24"/>
          <w:szCs w:val="24"/>
          <w:lang w:val="en-US" w:eastAsia="ru-RU"/>
        </w:rPr>
        <w:t xml:space="preserve"> </w:t>
      </w:r>
      <w:r w:rsidRPr="007454A9">
        <w:rPr>
          <w:rFonts w:ascii="Segoe UI" w:eastAsia="Times New Roman" w:hAnsi="Segoe UI" w:cs="Segoe UI"/>
          <w:b/>
          <w:bCs/>
          <w:color w:val="171717"/>
          <w:sz w:val="24"/>
          <w:szCs w:val="24"/>
          <w:lang w:val="en-US" w:eastAsia="ru-RU"/>
          <w:rPrChange w:id="192" w:author="Christopher Read" w:date="2020-04-27T13:49:00Z">
            <w:rPr>
              <w:rFonts w:ascii="Segoe UI" w:eastAsia="Times New Roman" w:hAnsi="Segoe UI" w:cs="Segoe UI"/>
              <w:color w:val="171717"/>
              <w:sz w:val="24"/>
              <w:szCs w:val="24"/>
              <w:lang w:val="en-US" w:eastAsia="ru-RU"/>
            </w:rPr>
          </w:rPrChange>
        </w:rPr>
        <w:t>91</w:t>
      </w:r>
      <w:r w:rsidRPr="007454A9">
        <w:rPr>
          <w:rFonts w:ascii="Segoe UI" w:eastAsia="Times New Roman" w:hAnsi="Segoe UI" w:cs="Segoe UI"/>
          <w:color w:val="171717"/>
          <w:sz w:val="24"/>
          <w:szCs w:val="24"/>
          <w:lang w:val="en-US" w:eastAsia="ru-RU"/>
        </w:rPr>
        <w:t xml:space="preserve"> for all rows.</w:t>
      </w:r>
    </w:p>
    <w:p w14:paraId="7C205F09" w14:textId="659065B6" w:rsidR="0031144C" w:rsidRPr="007454A9" w:rsidRDefault="0031144C" w:rsidP="00A75AFD">
      <w:pPr>
        <w:pStyle w:val="Heading1"/>
        <w:rPr>
          <w:lang w:val="en-US"/>
        </w:rPr>
      </w:pPr>
      <w:r w:rsidRPr="007454A9">
        <w:rPr>
          <w:lang w:val="en-US"/>
        </w:rPr>
        <w:t>Average exchange rate</w:t>
      </w:r>
    </w:p>
    <w:p w14:paraId="6F9AF2BF" w14:textId="35C1A2E4" w:rsidR="00A75AFD" w:rsidRPr="007454A9" w:rsidRDefault="00A75AFD" w:rsidP="00E8019A">
      <w:pPr>
        <w:rPr>
          <w:lang w:val="en-US"/>
        </w:rPr>
      </w:pPr>
      <w:r w:rsidRPr="007454A9">
        <w:rPr>
          <w:rFonts w:ascii="Segoe UI" w:hAnsi="Segoe UI" w:cs="Segoe UI"/>
          <w:sz w:val="24"/>
          <w:szCs w:val="24"/>
          <w:lang w:val="en-US"/>
        </w:rPr>
        <w:t xml:space="preserve">This example walks you through the </w:t>
      </w:r>
      <w:ins w:id="193" w:author="Christopher Read" w:date="2020-04-24T16:05:00Z">
        <w:r w:rsidR="004500E9" w:rsidRPr="007454A9">
          <w:rPr>
            <w:rFonts w:ascii="Segoe UI" w:hAnsi="Segoe UI" w:cs="Segoe UI"/>
            <w:sz w:val="24"/>
            <w:szCs w:val="24"/>
            <w:lang w:val="en-US"/>
          </w:rPr>
          <w:t xml:space="preserve">function for calculating </w:t>
        </w:r>
      </w:ins>
      <w:ins w:id="194" w:author="Christopher Read" w:date="2020-04-27T13:44:00Z">
        <w:r w:rsidR="00827F48" w:rsidRPr="007454A9">
          <w:rPr>
            <w:rFonts w:ascii="Segoe UI" w:hAnsi="Segoe UI" w:cs="Segoe UI"/>
            <w:sz w:val="24"/>
            <w:szCs w:val="24"/>
            <w:lang w:val="en-US"/>
          </w:rPr>
          <w:t xml:space="preserve">the </w:t>
        </w:r>
      </w:ins>
      <w:r w:rsidRPr="007454A9">
        <w:rPr>
          <w:rFonts w:ascii="Segoe UI" w:hAnsi="Segoe UI" w:cs="Segoe UI"/>
          <w:sz w:val="24"/>
          <w:szCs w:val="24"/>
          <w:lang w:val="en-US"/>
        </w:rPr>
        <w:t>average exchange rate</w:t>
      </w:r>
      <w:del w:id="195" w:author="Christopher Read" w:date="2020-04-24T16:05:00Z">
        <w:r w:rsidRPr="007454A9" w:rsidDel="00C4179A">
          <w:rPr>
            <w:rFonts w:ascii="Segoe UI" w:hAnsi="Segoe UI" w:cs="Segoe UI"/>
            <w:sz w:val="24"/>
            <w:szCs w:val="24"/>
            <w:lang w:val="en-US"/>
          </w:rPr>
          <w:delText xml:space="preserve"> calculation function</w:delText>
        </w:r>
      </w:del>
      <w:r w:rsidRPr="007454A9">
        <w:rPr>
          <w:rFonts w:ascii="Segoe UI" w:hAnsi="Segoe UI" w:cs="Segoe UI"/>
          <w:sz w:val="24"/>
          <w:szCs w:val="24"/>
          <w:lang w:val="en-US"/>
        </w:rPr>
        <w:t xml:space="preserve"> for </w:t>
      </w:r>
      <w:del w:id="196" w:author="Kristin Fender" w:date="2020-04-23T09:18:00Z">
        <w:r w:rsidRPr="007454A9" w:rsidDel="00684CE2">
          <w:rPr>
            <w:rFonts w:ascii="Segoe UI" w:hAnsi="Segoe UI" w:cs="Segoe UI"/>
            <w:sz w:val="24"/>
            <w:szCs w:val="24"/>
            <w:lang w:val="en-US"/>
          </w:rPr>
          <w:delText xml:space="preserve">the </w:delText>
        </w:r>
      </w:del>
      <w:ins w:id="197" w:author="Kristin Fender" w:date="2020-04-23T09:18:00Z">
        <w:r w:rsidR="00684CE2" w:rsidRPr="007454A9">
          <w:rPr>
            <w:rFonts w:ascii="Segoe UI" w:hAnsi="Segoe UI" w:cs="Segoe UI"/>
            <w:sz w:val="24"/>
            <w:szCs w:val="24"/>
            <w:lang w:val="en-US"/>
          </w:rPr>
          <w:t xml:space="preserve">a </w:t>
        </w:r>
      </w:ins>
      <w:r w:rsidRPr="007454A9">
        <w:rPr>
          <w:rFonts w:ascii="Segoe UI" w:hAnsi="Segoe UI" w:cs="Segoe UI"/>
          <w:sz w:val="24"/>
          <w:szCs w:val="24"/>
          <w:lang w:val="en-US"/>
        </w:rPr>
        <w:t>bank account</w:t>
      </w:r>
      <w:ins w:id="198" w:author="Kristin Fender" w:date="2020-04-23T09:18:00Z">
        <w:r w:rsidR="00684CE2" w:rsidRPr="007454A9">
          <w:rPr>
            <w:rFonts w:ascii="Segoe UI" w:hAnsi="Segoe UI" w:cs="Segoe UI"/>
            <w:sz w:val="24"/>
            <w:szCs w:val="24"/>
            <w:lang w:val="en-US"/>
          </w:rPr>
          <w:t>.</w:t>
        </w:r>
      </w:ins>
    </w:p>
    <w:p w14:paraId="7B9F37DA" w14:textId="4500431E" w:rsidR="009E153F" w:rsidRPr="007454A9" w:rsidDel="00ED506A" w:rsidRDefault="009E153F" w:rsidP="00ED506A">
      <w:pPr>
        <w:numPr>
          <w:ilvl w:val="0"/>
          <w:numId w:val="7"/>
        </w:numPr>
        <w:spacing w:after="0" w:line="240" w:lineRule="auto"/>
        <w:rPr>
          <w:del w:id="199" w:author="Christopher Read" w:date="2020-04-27T14:04:00Z"/>
          <w:rFonts w:ascii="Segoe UI" w:eastAsia="Times New Roman" w:hAnsi="Segoe UI" w:cs="Segoe UI"/>
          <w:color w:val="171717"/>
          <w:sz w:val="24"/>
          <w:szCs w:val="24"/>
          <w:lang w:val="en-US" w:eastAsia="ru-RU"/>
        </w:rPr>
        <w:pPrChange w:id="200" w:author="Christopher Read" w:date="2020-04-27T14:04:00Z">
          <w:pPr>
            <w:numPr>
              <w:numId w:val="7"/>
            </w:numPr>
            <w:tabs>
              <w:tab w:val="num" w:pos="502"/>
            </w:tabs>
            <w:spacing w:after="0" w:line="240" w:lineRule="auto"/>
            <w:ind w:left="502" w:hanging="360"/>
          </w:pPr>
        </w:pPrChange>
      </w:pPr>
      <w:r w:rsidRPr="007454A9">
        <w:rPr>
          <w:rFonts w:ascii="Segoe UI" w:eastAsia="Times New Roman" w:hAnsi="Segoe UI" w:cs="Segoe UI"/>
          <w:color w:val="171717"/>
          <w:sz w:val="24"/>
          <w:szCs w:val="24"/>
          <w:lang w:val="en-US" w:eastAsia="ru-RU"/>
        </w:rPr>
        <w:t xml:space="preserve">Go to </w:t>
      </w:r>
      <w:r w:rsidRPr="007454A9">
        <w:rPr>
          <w:rFonts w:ascii="Segoe UI" w:eastAsia="Times New Roman" w:hAnsi="Segoe UI" w:cs="Segoe UI"/>
          <w:b/>
          <w:bCs/>
          <w:color w:val="171717"/>
          <w:sz w:val="24"/>
          <w:szCs w:val="24"/>
          <w:lang w:val="en-US" w:eastAsia="ru-RU"/>
        </w:rPr>
        <w:t>General ledger &gt; Currencies &gt; Currency exchange rates</w:t>
      </w:r>
      <w:ins w:id="201" w:author="Christopher Read" w:date="2020-04-27T14:04:00Z">
        <w:r w:rsidR="00ED506A">
          <w:rPr>
            <w:rFonts w:ascii="Segoe UI" w:eastAsia="Times New Roman" w:hAnsi="Segoe UI" w:cs="Segoe UI"/>
            <w:color w:val="171717"/>
            <w:sz w:val="24"/>
            <w:szCs w:val="24"/>
            <w:lang w:val="en-US" w:eastAsia="ru-RU"/>
          </w:rPr>
          <w:t>, and s</w:t>
        </w:r>
      </w:ins>
      <w:del w:id="202" w:author="Christopher Read" w:date="2020-04-27T14:04:00Z">
        <w:r w:rsidRPr="007454A9" w:rsidDel="00ED506A">
          <w:rPr>
            <w:rFonts w:ascii="Segoe UI" w:eastAsia="Times New Roman" w:hAnsi="Segoe UI" w:cs="Segoe UI"/>
            <w:color w:val="171717"/>
            <w:sz w:val="24"/>
            <w:szCs w:val="24"/>
            <w:lang w:val="en-US" w:eastAsia="ru-RU"/>
          </w:rPr>
          <w:delText>.</w:delText>
        </w:r>
      </w:del>
    </w:p>
    <w:p w14:paraId="262E8D86" w14:textId="361BBCC7" w:rsidR="009E153F" w:rsidRPr="007454A9" w:rsidRDefault="00684CE2" w:rsidP="00ED506A">
      <w:pPr>
        <w:numPr>
          <w:ilvl w:val="0"/>
          <w:numId w:val="7"/>
        </w:numPr>
        <w:spacing w:after="0" w:line="240" w:lineRule="auto"/>
        <w:rPr>
          <w:rFonts w:ascii="Segoe UI" w:eastAsia="Times New Roman" w:hAnsi="Segoe UI" w:cs="Segoe UI"/>
          <w:color w:val="171717"/>
          <w:sz w:val="24"/>
          <w:szCs w:val="24"/>
          <w:lang w:val="en-US" w:eastAsia="ru-RU"/>
        </w:rPr>
        <w:pPrChange w:id="203" w:author="Christopher Read" w:date="2020-04-27T14:04:00Z">
          <w:pPr>
            <w:numPr>
              <w:numId w:val="7"/>
            </w:numPr>
            <w:tabs>
              <w:tab w:val="num" w:pos="502"/>
            </w:tabs>
            <w:spacing w:after="0" w:line="240" w:lineRule="auto"/>
            <w:ind w:left="570" w:hanging="360"/>
          </w:pPr>
        </w:pPrChange>
      </w:pPr>
      <w:ins w:id="204" w:author="Kristin Fender" w:date="2020-04-23T09:18:00Z">
        <w:del w:id="205" w:author="Christopher Read" w:date="2020-04-27T14:04:00Z">
          <w:r w:rsidRPr="007454A9" w:rsidDel="00ED506A">
            <w:rPr>
              <w:rFonts w:ascii="Segoe UI" w:eastAsia="Times New Roman" w:hAnsi="Segoe UI" w:cs="Segoe UI"/>
              <w:color w:val="171717"/>
              <w:sz w:val="24"/>
              <w:szCs w:val="24"/>
              <w:lang w:val="en-US" w:eastAsia="ru-RU"/>
            </w:rPr>
            <w:delText>S</w:delText>
          </w:r>
        </w:del>
        <w:r w:rsidRPr="007454A9">
          <w:rPr>
            <w:rFonts w:ascii="Segoe UI" w:eastAsia="Times New Roman" w:hAnsi="Segoe UI" w:cs="Segoe UI"/>
            <w:color w:val="171717"/>
            <w:sz w:val="24"/>
            <w:szCs w:val="24"/>
            <w:lang w:val="en-US" w:eastAsia="ru-RU"/>
          </w:rPr>
          <w:t>elect</w:t>
        </w:r>
      </w:ins>
      <w:del w:id="206" w:author="Kristin Fender" w:date="2020-04-23T09:18:00Z">
        <w:r w:rsidR="009E153F" w:rsidRPr="007454A9" w:rsidDel="00684CE2">
          <w:rPr>
            <w:rFonts w:ascii="Segoe UI" w:eastAsia="Times New Roman" w:hAnsi="Segoe UI" w:cs="Segoe UI"/>
            <w:color w:val="171717"/>
            <w:sz w:val="24"/>
            <w:szCs w:val="24"/>
            <w:lang w:val="en-US" w:eastAsia="ru-RU"/>
          </w:rPr>
          <w:delText>Choose</w:delText>
        </w:r>
      </w:del>
      <w:r w:rsidR="009E153F" w:rsidRPr="007454A9">
        <w:rPr>
          <w:rFonts w:ascii="Segoe UI" w:eastAsia="Times New Roman" w:hAnsi="Segoe UI" w:cs="Segoe UI"/>
          <w:color w:val="171717"/>
          <w:sz w:val="24"/>
          <w:szCs w:val="24"/>
          <w:lang w:val="en-US" w:eastAsia="ru-RU"/>
        </w:rPr>
        <w:t xml:space="preserve"> the </w:t>
      </w:r>
      <w:del w:id="207" w:author="Christopher Read" w:date="2020-04-24T16:05:00Z">
        <w:r w:rsidR="009E153F" w:rsidRPr="007454A9" w:rsidDel="00C4179A">
          <w:rPr>
            <w:rFonts w:ascii="Segoe UI" w:eastAsia="Times New Roman" w:hAnsi="Segoe UI" w:cs="Segoe UI"/>
            <w:color w:val="171717"/>
            <w:sz w:val="24"/>
            <w:szCs w:val="24"/>
            <w:lang w:val="en-US" w:eastAsia="ru-RU"/>
          </w:rPr>
          <w:delText xml:space="preserve">line </w:delText>
        </w:r>
        <w:r w:rsidR="009E153F" w:rsidRPr="007454A9" w:rsidDel="00C4179A">
          <w:rPr>
            <w:rFonts w:ascii="Segoe UI" w:eastAsia="Times New Roman" w:hAnsi="Segoe UI" w:cs="Segoe UI"/>
            <w:b/>
            <w:bCs/>
            <w:color w:val="171717"/>
            <w:sz w:val="24"/>
            <w:szCs w:val="24"/>
            <w:lang w:val="en-US" w:eastAsia="ru-RU"/>
            <w:rPrChange w:id="208" w:author="Christopher Read" w:date="2020-04-27T13:49:00Z">
              <w:rPr>
                <w:rFonts w:ascii="Segoe UI" w:eastAsia="Times New Roman" w:hAnsi="Segoe UI" w:cs="Segoe UI"/>
                <w:color w:val="171717"/>
                <w:sz w:val="24"/>
                <w:szCs w:val="24"/>
                <w:lang w:val="en-US" w:eastAsia="ru-RU"/>
              </w:rPr>
            </w:rPrChange>
          </w:rPr>
          <w:delText>“</w:delText>
        </w:r>
      </w:del>
      <w:r w:rsidR="009E153F" w:rsidRPr="007454A9">
        <w:rPr>
          <w:rFonts w:ascii="Segoe UI" w:eastAsia="Times New Roman" w:hAnsi="Segoe UI" w:cs="Segoe UI"/>
          <w:b/>
          <w:bCs/>
          <w:color w:val="171717"/>
          <w:sz w:val="24"/>
          <w:szCs w:val="24"/>
          <w:lang w:val="en-US" w:eastAsia="ru-RU"/>
          <w:rPrChange w:id="209" w:author="Christopher Read" w:date="2020-04-27T13:49:00Z">
            <w:rPr>
              <w:rFonts w:ascii="Segoe UI" w:eastAsia="Times New Roman" w:hAnsi="Segoe UI" w:cs="Segoe UI"/>
              <w:color w:val="171717"/>
              <w:sz w:val="24"/>
              <w:szCs w:val="24"/>
              <w:lang w:val="en-US" w:eastAsia="ru-RU"/>
            </w:rPr>
          </w:rPrChange>
        </w:rPr>
        <w:t>from USD to EUR</w:t>
      </w:r>
      <w:del w:id="210" w:author="Kristin Fender" w:date="2020-04-23T09:18:00Z">
        <w:r w:rsidR="009E153F" w:rsidRPr="007454A9" w:rsidDel="00684CE2">
          <w:rPr>
            <w:rFonts w:ascii="Segoe UI" w:eastAsia="Times New Roman" w:hAnsi="Segoe UI" w:cs="Segoe UI"/>
            <w:color w:val="171717"/>
            <w:sz w:val="24"/>
            <w:szCs w:val="24"/>
            <w:lang w:val="en-US" w:eastAsia="ru-RU"/>
          </w:rPr>
          <w:delText>”</w:delText>
        </w:r>
      </w:del>
      <w:ins w:id="211" w:author="Christopher Read" w:date="2020-04-24T16:05:00Z">
        <w:r w:rsidR="00C4179A" w:rsidRPr="007454A9">
          <w:rPr>
            <w:rFonts w:ascii="Segoe UI" w:eastAsia="Times New Roman" w:hAnsi="Segoe UI" w:cs="Segoe UI"/>
            <w:color w:val="171717"/>
            <w:sz w:val="24"/>
            <w:szCs w:val="24"/>
            <w:lang w:val="en-US" w:eastAsia="ru-RU"/>
          </w:rPr>
          <w:t xml:space="preserve"> line</w:t>
        </w:r>
      </w:ins>
      <w:r w:rsidR="009E153F" w:rsidRPr="007454A9">
        <w:rPr>
          <w:rFonts w:ascii="Segoe UI" w:eastAsia="Times New Roman" w:hAnsi="Segoe UI" w:cs="Segoe UI"/>
          <w:color w:val="171717"/>
          <w:sz w:val="24"/>
          <w:szCs w:val="24"/>
          <w:lang w:val="en-US" w:eastAsia="ru-RU"/>
        </w:rPr>
        <w:t>.</w:t>
      </w:r>
    </w:p>
    <w:p w14:paraId="264A05C9" w14:textId="764F3310" w:rsidR="00E8019A" w:rsidRPr="007454A9" w:rsidRDefault="009E153F" w:rsidP="00736805">
      <w:pPr>
        <w:numPr>
          <w:ilvl w:val="0"/>
          <w:numId w:val="7"/>
        </w:numPr>
        <w:spacing w:after="0" w:line="240" w:lineRule="auto"/>
        <w:ind w:left="570"/>
        <w:rPr>
          <w:rFonts w:ascii="Segoe UI" w:eastAsia="Times New Roman" w:hAnsi="Segoe UI" w:cs="Segoe UI"/>
          <w:color w:val="171717"/>
          <w:sz w:val="24"/>
          <w:szCs w:val="24"/>
          <w:lang w:val="en-US" w:eastAsia="ru-RU"/>
        </w:rPr>
      </w:pPr>
      <w:del w:id="212" w:author="Kristin Fender" w:date="2020-04-23T09:18:00Z">
        <w:r w:rsidRPr="007454A9" w:rsidDel="00684CE2">
          <w:rPr>
            <w:rFonts w:ascii="Segoe UI" w:eastAsia="Times New Roman" w:hAnsi="Segoe UI" w:cs="Segoe UI"/>
            <w:color w:val="171717"/>
            <w:sz w:val="24"/>
            <w:szCs w:val="24"/>
            <w:lang w:val="en-US" w:eastAsia="ru-RU"/>
          </w:rPr>
          <w:delText xml:space="preserve">Click </w:delText>
        </w:r>
      </w:del>
      <w:ins w:id="213" w:author="Kristin Fender" w:date="2020-04-23T09:18: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Add</w:t>
      </w:r>
      <w:r w:rsidRPr="007454A9">
        <w:rPr>
          <w:rFonts w:ascii="Segoe UI" w:eastAsia="Times New Roman" w:hAnsi="Segoe UI" w:cs="Segoe UI"/>
          <w:color w:val="171717"/>
          <w:sz w:val="24"/>
          <w:szCs w:val="24"/>
          <w:lang w:val="en-US" w:eastAsia="ru-RU"/>
        </w:rPr>
        <w:t xml:space="preserve">, </w:t>
      </w:r>
      <w:ins w:id="214" w:author="Kristin Fender" w:date="2020-04-23T09:18:00Z">
        <w:r w:rsidR="00684CE2" w:rsidRPr="007454A9">
          <w:rPr>
            <w:rFonts w:ascii="Segoe UI" w:eastAsia="Times New Roman" w:hAnsi="Segoe UI" w:cs="Segoe UI"/>
            <w:color w:val="171717"/>
            <w:sz w:val="24"/>
            <w:szCs w:val="24"/>
            <w:lang w:val="en-US" w:eastAsia="ru-RU"/>
          </w:rPr>
          <w:t xml:space="preserve">and </w:t>
        </w:r>
      </w:ins>
      <w:r w:rsidRPr="007454A9">
        <w:rPr>
          <w:rFonts w:ascii="Segoe UI" w:eastAsia="Times New Roman" w:hAnsi="Segoe UI" w:cs="Segoe UI"/>
          <w:color w:val="171717"/>
          <w:sz w:val="24"/>
          <w:szCs w:val="24"/>
          <w:lang w:val="en-US" w:eastAsia="ru-RU"/>
        </w:rPr>
        <w:t>create the following lines</w:t>
      </w:r>
      <w:ins w:id="215" w:author="Christopher Read" w:date="2020-04-24T16:06:00Z">
        <w:r w:rsidR="00C4179A" w:rsidRPr="007454A9">
          <w:rPr>
            <w:rFonts w:ascii="Segoe UI" w:eastAsia="Times New Roman" w:hAnsi="Segoe UI" w:cs="Segoe UI"/>
            <w:color w:val="171717"/>
            <w:sz w:val="24"/>
            <w:szCs w:val="24"/>
            <w:lang w:val="en-US" w:eastAsia="ru-RU"/>
          </w:rPr>
          <w:t>.</w:t>
        </w:r>
      </w:ins>
      <w:del w:id="216" w:author="Christopher Read" w:date="2020-04-24T16:06:00Z">
        <w:r w:rsidRPr="007454A9" w:rsidDel="00C4179A">
          <w:rPr>
            <w:rFonts w:ascii="Segoe UI" w:eastAsia="Times New Roman" w:hAnsi="Segoe UI" w:cs="Segoe UI"/>
            <w:color w:val="171717"/>
            <w:sz w:val="24"/>
            <w:szCs w:val="24"/>
            <w:lang w:val="en-US" w:eastAsia="ru-RU"/>
          </w:rPr>
          <w:delText>:</w:delText>
        </w:r>
      </w:del>
    </w:p>
    <w:tbl>
      <w:tblPr>
        <w:tblStyle w:val="TableGrid"/>
        <w:tblW w:w="0" w:type="auto"/>
        <w:tblInd w:w="570" w:type="dxa"/>
        <w:tblLook w:val="04A0" w:firstRow="1" w:lastRow="0" w:firstColumn="1" w:lastColumn="0" w:noHBand="0" w:noVBand="1"/>
      </w:tblPr>
      <w:tblGrid>
        <w:gridCol w:w="4371"/>
        <w:gridCol w:w="4404"/>
      </w:tblGrid>
      <w:tr w:rsidR="00E8019A" w:rsidRPr="007454A9" w14:paraId="0E7D7106" w14:textId="77777777" w:rsidTr="00E8019A">
        <w:tc>
          <w:tcPr>
            <w:tcW w:w="4672" w:type="dxa"/>
          </w:tcPr>
          <w:p w14:paraId="72F5EF45" w14:textId="745BAD11" w:rsidR="00E8019A" w:rsidRPr="007454A9" w:rsidRDefault="00E8019A" w:rsidP="00E8019A">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Start date</w:t>
            </w:r>
          </w:p>
        </w:tc>
        <w:tc>
          <w:tcPr>
            <w:tcW w:w="4673" w:type="dxa"/>
          </w:tcPr>
          <w:p w14:paraId="5FE926AC" w14:textId="1E1B2AA1" w:rsidR="00E8019A" w:rsidRPr="007454A9" w:rsidRDefault="00E8019A" w:rsidP="00E8019A">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Exchange rate</w:t>
            </w:r>
          </w:p>
        </w:tc>
      </w:tr>
      <w:tr w:rsidR="00E8019A" w:rsidRPr="007454A9" w14:paraId="65F58298" w14:textId="77777777" w:rsidTr="00E8019A">
        <w:tc>
          <w:tcPr>
            <w:tcW w:w="4672" w:type="dxa"/>
          </w:tcPr>
          <w:p w14:paraId="7D65B32A" w14:textId="7B2E2BC1" w:rsidR="00E8019A" w:rsidRPr="007454A9" w:rsidRDefault="00E8019A" w:rsidP="00E8019A">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1, 2020</w:t>
            </w:r>
          </w:p>
        </w:tc>
        <w:tc>
          <w:tcPr>
            <w:tcW w:w="4673" w:type="dxa"/>
          </w:tcPr>
          <w:p w14:paraId="4197571B" w14:textId="270F8A14" w:rsidR="00E8019A" w:rsidRPr="007454A9" w:rsidRDefault="00E8019A" w:rsidP="00E8019A">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91</w:t>
            </w:r>
          </w:p>
        </w:tc>
      </w:tr>
      <w:tr w:rsidR="00E8019A" w:rsidRPr="007454A9" w14:paraId="470C941D" w14:textId="77777777" w:rsidTr="00E8019A">
        <w:tc>
          <w:tcPr>
            <w:tcW w:w="4672" w:type="dxa"/>
          </w:tcPr>
          <w:p w14:paraId="169FEE9E" w14:textId="351E4B0B" w:rsidR="00E8019A" w:rsidRPr="007454A9" w:rsidRDefault="00E8019A" w:rsidP="00E8019A">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2, 2020</w:t>
            </w:r>
          </w:p>
        </w:tc>
        <w:tc>
          <w:tcPr>
            <w:tcW w:w="4673" w:type="dxa"/>
          </w:tcPr>
          <w:p w14:paraId="1091DE5F" w14:textId="620A4467" w:rsidR="00E8019A" w:rsidRPr="007454A9" w:rsidRDefault="00E8019A" w:rsidP="00E8019A">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92</w:t>
            </w:r>
          </w:p>
        </w:tc>
      </w:tr>
      <w:tr w:rsidR="00E8019A" w:rsidRPr="007454A9" w14:paraId="7F24F36F" w14:textId="77777777" w:rsidTr="00E8019A">
        <w:tc>
          <w:tcPr>
            <w:tcW w:w="4672" w:type="dxa"/>
          </w:tcPr>
          <w:p w14:paraId="37ACFC79" w14:textId="0DEB09BA" w:rsidR="00E8019A" w:rsidRPr="007454A9" w:rsidRDefault="00E8019A" w:rsidP="00E8019A">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3, 2020</w:t>
            </w:r>
          </w:p>
        </w:tc>
        <w:tc>
          <w:tcPr>
            <w:tcW w:w="4673" w:type="dxa"/>
          </w:tcPr>
          <w:p w14:paraId="025E851A" w14:textId="766A459D" w:rsidR="00E8019A" w:rsidRPr="007454A9" w:rsidRDefault="00E8019A" w:rsidP="00E8019A">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93</w:t>
            </w:r>
          </w:p>
        </w:tc>
      </w:tr>
    </w:tbl>
    <w:p w14:paraId="1BC5DF78" w14:textId="7257A655" w:rsidR="0031144C" w:rsidRPr="007454A9" w:rsidRDefault="0031144C" w:rsidP="00E8019A">
      <w:pPr>
        <w:pStyle w:val="ListParagraph"/>
        <w:numPr>
          <w:ilvl w:val="0"/>
          <w:numId w:val="7"/>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 xml:space="preserve">Go to </w:t>
      </w:r>
      <w:r w:rsidRPr="007454A9">
        <w:rPr>
          <w:rFonts w:ascii="Segoe UI" w:eastAsia="Times New Roman" w:hAnsi="Segoe UI" w:cs="Segoe UI"/>
          <w:b/>
          <w:bCs/>
          <w:color w:val="171717"/>
          <w:sz w:val="24"/>
          <w:szCs w:val="24"/>
          <w:lang w:val="en-US" w:eastAsia="ru-RU"/>
        </w:rPr>
        <w:t>General ledger &gt; Journal entries &gt; General journals</w:t>
      </w:r>
      <w:ins w:id="217" w:author="Christopher Read" w:date="2020-04-24T16:07:00Z">
        <w:r w:rsidR="008E784D" w:rsidRPr="007454A9">
          <w:rPr>
            <w:rFonts w:ascii="Segoe UI" w:eastAsia="Times New Roman" w:hAnsi="Segoe UI" w:cs="Segoe UI"/>
            <w:color w:val="171717"/>
            <w:sz w:val="24"/>
            <w:szCs w:val="24"/>
            <w:lang w:val="en-US" w:eastAsia="ru-RU"/>
          </w:rPr>
          <w:t xml:space="preserve">, and select </w:t>
        </w:r>
        <w:r w:rsidR="008E784D" w:rsidRPr="007454A9">
          <w:rPr>
            <w:rFonts w:ascii="Segoe UI" w:eastAsia="Times New Roman" w:hAnsi="Segoe UI" w:cs="Segoe UI"/>
            <w:b/>
            <w:bCs/>
            <w:color w:val="171717"/>
            <w:sz w:val="24"/>
            <w:szCs w:val="24"/>
            <w:lang w:val="en-US" w:eastAsia="ru-RU"/>
          </w:rPr>
          <w:t>New</w:t>
        </w:r>
      </w:ins>
      <w:r w:rsidRPr="007454A9">
        <w:rPr>
          <w:rFonts w:ascii="Segoe UI" w:eastAsia="Times New Roman" w:hAnsi="Segoe UI" w:cs="Segoe UI"/>
          <w:color w:val="171717"/>
          <w:sz w:val="24"/>
          <w:szCs w:val="24"/>
          <w:lang w:val="en-US" w:eastAsia="ru-RU"/>
        </w:rPr>
        <w:t>.</w:t>
      </w:r>
    </w:p>
    <w:p w14:paraId="49536105" w14:textId="0ED7DF96" w:rsidR="0031144C" w:rsidRPr="007454A9" w:rsidRDefault="0031144C" w:rsidP="00E8019A">
      <w:pPr>
        <w:numPr>
          <w:ilvl w:val="0"/>
          <w:numId w:val="7"/>
        </w:numPr>
        <w:spacing w:after="0" w:line="240" w:lineRule="auto"/>
        <w:rPr>
          <w:rFonts w:ascii="Segoe UI" w:eastAsia="Times New Roman" w:hAnsi="Segoe UI" w:cs="Segoe UI"/>
          <w:color w:val="171717"/>
          <w:sz w:val="24"/>
          <w:szCs w:val="24"/>
          <w:lang w:val="en-US" w:eastAsia="ru-RU"/>
        </w:rPr>
      </w:pPr>
      <w:del w:id="218" w:author="Christopher Read" w:date="2020-04-27T13:45:00Z">
        <w:r w:rsidRPr="007454A9" w:rsidDel="00827F48">
          <w:rPr>
            <w:rFonts w:ascii="Segoe UI" w:eastAsia="Times New Roman" w:hAnsi="Segoe UI" w:cs="Segoe UI"/>
            <w:color w:val="171717"/>
            <w:sz w:val="24"/>
            <w:szCs w:val="24"/>
            <w:lang w:val="en-US" w:eastAsia="ru-RU"/>
          </w:rPr>
          <w:delText xml:space="preserve">Click </w:delText>
        </w:r>
        <w:r w:rsidRPr="007454A9" w:rsidDel="00827F48">
          <w:rPr>
            <w:rFonts w:ascii="Segoe UI" w:eastAsia="Times New Roman" w:hAnsi="Segoe UI" w:cs="Segoe UI"/>
            <w:b/>
            <w:bCs/>
            <w:color w:val="171717"/>
            <w:sz w:val="24"/>
            <w:szCs w:val="24"/>
            <w:lang w:val="en-US" w:eastAsia="ru-RU"/>
          </w:rPr>
          <w:delText>New</w:delText>
        </w:r>
        <w:r w:rsidRPr="007454A9" w:rsidDel="00827F48">
          <w:rPr>
            <w:rFonts w:ascii="Segoe UI" w:eastAsia="Times New Roman" w:hAnsi="Segoe UI" w:cs="Segoe UI"/>
            <w:color w:val="171717"/>
            <w:sz w:val="24"/>
            <w:szCs w:val="24"/>
            <w:lang w:val="en-US" w:eastAsia="ru-RU"/>
          </w:rPr>
          <w:delText>.</w:delText>
        </w:r>
        <w:r w:rsidR="00A75AFD" w:rsidRPr="007454A9" w:rsidDel="00827F48">
          <w:rPr>
            <w:rFonts w:ascii="Segoe UI" w:eastAsia="Times New Roman" w:hAnsi="Segoe UI" w:cs="Segoe UI"/>
            <w:color w:val="171717"/>
            <w:sz w:val="24"/>
            <w:szCs w:val="24"/>
            <w:lang w:val="en-US" w:eastAsia="ru-RU"/>
          </w:rPr>
          <w:delText xml:space="preserve"> </w:delText>
        </w:r>
      </w:del>
      <w:r w:rsidRPr="007454A9">
        <w:rPr>
          <w:rFonts w:ascii="Segoe UI" w:eastAsia="Times New Roman" w:hAnsi="Segoe UI" w:cs="Segoe UI"/>
          <w:color w:val="171717"/>
          <w:sz w:val="24"/>
          <w:szCs w:val="24"/>
          <w:lang w:val="en-US" w:eastAsia="ru-RU"/>
        </w:rPr>
        <w:t xml:space="preserve">In the </w:t>
      </w:r>
      <w:r w:rsidRPr="007454A9">
        <w:rPr>
          <w:rFonts w:ascii="Segoe UI" w:eastAsia="Times New Roman" w:hAnsi="Segoe UI" w:cs="Segoe UI"/>
          <w:b/>
          <w:bCs/>
          <w:color w:val="171717"/>
          <w:sz w:val="24"/>
          <w:szCs w:val="24"/>
          <w:lang w:val="en-US" w:eastAsia="ru-RU"/>
        </w:rPr>
        <w:t>Name</w:t>
      </w:r>
      <w:r w:rsidRPr="007454A9">
        <w:rPr>
          <w:rFonts w:ascii="Segoe UI" w:eastAsia="Times New Roman" w:hAnsi="Segoe UI" w:cs="Segoe UI"/>
          <w:color w:val="171717"/>
          <w:sz w:val="24"/>
          <w:szCs w:val="24"/>
          <w:lang w:val="en-US" w:eastAsia="ru-RU"/>
        </w:rPr>
        <w:t xml:space="preserve"> field</w:t>
      </w:r>
      <w:ins w:id="219" w:author="Kristin Fender" w:date="2020-04-23T09:18:00Z">
        <w:r w:rsidR="00684CE2" w:rsidRPr="007454A9">
          <w:rPr>
            <w:rFonts w:ascii="Segoe UI" w:eastAsia="Times New Roman" w:hAnsi="Segoe UI" w:cs="Segoe UI"/>
            <w:color w:val="171717"/>
            <w:sz w:val="24"/>
            <w:szCs w:val="24"/>
            <w:lang w:val="en-US" w:eastAsia="ru-RU"/>
          </w:rPr>
          <w:t xml:space="preserve">, </w:t>
        </w:r>
      </w:ins>
      <w:del w:id="220" w:author="Kristin Fender" w:date="2020-04-23T09:18:00Z">
        <w:r w:rsidRPr="007454A9" w:rsidDel="00684CE2">
          <w:rPr>
            <w:rFonts w:ascii="Segoe UI" w:eastAsia="Times New Roman" w:hAnsi="Segoe UI" w:cs="Segoe UI"/>
            <w:color w:val="171717"/>
            <w:sz w:val="24"/>
            <w:szCs w:val="24"/>
            <w:lang w:val="en-US" w:eastAsia="ru-RU"/>
          </w:rPr>
          <w:delText xml:space="preserve"> </w:delText>
        </w:r>
      </w:del>
      <w:r w:rsidRPr="007454A9">
        <w:rPr>
          <w:rFonts w:ascii="Segoe UI" w:eastAsia="Times New Roman" w:hAnsi="Segoe UI" w:cs="Segoe UI"/>
          <w:color w:val="171717"/>
          <w:sz w:val="24"/>
          <w:szCs w:val="24"/>
          <w:lang w:val="en-US" w:eastAsia="ru-RU"/>
        </w:rPr>
        <w:t xml:space="preserve">select </w:t>
      </w:r>
      <w:del w:id="221" w:author="Kristin Fender" w:date="2020-04-23T09:18:00Z">
        <w:r w:rsidRPr="007454A9" w:rsidDel="00684CE2">
          <w:rPr>
            <w:rFonts w:ascii="Segoe UI" w:eastAsia="Times New Roman" w:hAnsi="Segoe UI" w:cs="Segoe UI"/>
            <w:b/>
            <w:bCs/>
            <w:color w:val="171717"/>
            <w:sz w:val="24"/>
            <w:szCs w:val="24"/>
            <w:lang w:val="en-US" w:eastAsia="ru-RU"/>
            <w:rPrChange w:id="222" w:author="Christopher Read" w:date="2020-04-27T13:49:00Z">
              <w:rPr>
                <w:rFonts w:ascii="Segoe UI" w:eastAsia="Times New Roman" w:hAnsi="Segoe UI" w:cs="Segoe UI"/>
                <w:color w:val="171717"/>
                <w:sz w:val="24"/>
                <w:szCs w:val="24"/>
                <w:lang w:val="en-US" w:eastAsia="ru-RU"/>
              </w:rPr>
            </w:rPrChange>
          </w:rPr>
          <w:delText xml:space="preserve">a value </w:delText>
        </w:r>
      </w:del>
      <w:r w:rsidRPr="007454A9">
        <w:rPr>
          <w:rFonts w:ascii="Segoe UI" w:eastAsia="Times New Roman" w:hAnsi="Segoe UI" w:cs="Segoe UI"/>
          <w:b/>
          <w:bCs/>
          <w:color w:val="171717"/>
          <w:sz w:val="24"/>
          <w:szCs w:val="24"/>
          <w:lang w:val="en-US" w:eastAsia="ru-RU"/>
          <w:rPrChange w:id="223" w:author="Christopher Read" w:date="2020-04-27T13:49:00Z">
            <w:rPr>
              <w:rFonts w:ascii="Segoe UI" w:eastAsia="Times New Roman" w:hAnsi="Segoe UI" w:cs="Segoe UI"/>
              <w:color w:val="171717"/>
              <w:sz w:val="24"/>
              <w:szCs w:val="24"/>
              <w:lang w:val="en-US" w:eastAsia="ru-RU"/>
            </w:rPr>
          </w:rPrChange>
        </w:rPr>
        <w:t>GenJrn</w:t>
      </w:r>
      <w:r w:rsidRPr="007454A9">
        <w:rPr>
          <w:rFonts w:ascii="Segoe UI" w:eastAsia="Times New Roman" w:hAnsi="Segoe UI" w:cs="Segoe UI"/>
          <w:color w:val="171717"/>
          <w:sz w:val="24"/>
          <w:szCs w:val="24"/>
          <w:lang w:val="en-US" w:eastAsia="ru-RU"/>
        </w:rPr>
        <w:t>.</w:t>
      </w:r>
    </w:p>
    <w:p w14:paraId="1EFC2ECA" w14:textId="29EB57E6" w:rsidR="0031144C" w:rsidRPr="007454A9" w:rsidRDefault="0031144C" w:rsidP="00736805">
      <w:pPr>
        <w:pStyle w:val="ListParagraph"/>
        <w:numPr>
          <w:ilvl w:val="0"/>
          <w:numId w:val="7"/>
        </w:numPr>
        <w:rPr>
          <w:rFonts w:ascii="Segoe UI" w:eastAsia="Times New Roman" w:hAnsi="Segoe UI" w:cs="Segoe UI"/>
          <w:color w:val="171717"/>
          <w:sz w:val="24"/>
          <w:szCs w:val="24"/>
          <w:lang w:val="en-US" w:eastAsia="ru-RU"/>
        </w:rPr>
      </w:pPr>
      <w:del w:id="224" w:author="Kristin Fender" w:date="2020-04-23T09:19:00Z">
        <w:r w:rsidRPr="007454A9" w:rsidDel="00684CE2">
          <w:rPr>
            <w:rFonts w:ascii="Segoe UI" w:eastAsia="Times New Roman" w:hAnsi="Segoe UI" w:cs="Segoe UI"/>
            <w:color w:val="171717"/>
            <w:sz w:val="24"/>
            <w:szCs w:val="24"/>
            <w:lang w:val="en-US" w:eastAsia="ru-RU"/>
          </w:rPr>
          <w:delText xml:space="preserve">Click </w:delText>
        </w:r>
      </w:del>
      <w:ins w:id="225" w:author="Kristin Fender" w:date="2020-04-23T09:19: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Lines</w:t>
      </w:r>
      <w:ins w:id="226" w:author="Kristin Fender" w:date="2020-04-23T09:19:00Z">
        <w:r w:rsidR="00684CE2" w:rsidRPr="007454A9">
          <w:rPr>
            <w:rFonts w:ascii="Segoe UI" w:eastAsia="Times New Roman" w:hAnsi="Segoe UI" w:cs="Segoe UI"/>
            <w:color w:val="171717"/>
            <w:sz w:val="24"/>
            <w:szCs w:val="24"/>
            <w:lang w:val="en-US" w:eastAsia="ru-RU"/>
            <w:rPrChange w:id="227" w:author="Christopher Read" w:date="2020-04-27T13:49:00Z">
              <w:rPr>
                <w:rFonts w:ascii="Segoe UI" w:eastAsia="Times New Roman" w:hAnsi="Segoe UI" w:cs="Segoe UI"/>
                <w:b/>
                <w:bCs/>
                <w:color w:val="171717"/>
                <w:sz w:val="24"/>
                <w:szCs w:val="24"/>
                <w:lang w:val="en-US" w:eastAsia="ru-RU"/>
              </w:rPr>
            </w:rPrChange>
          </w:rPr>
          <w:t>,</w:t>
        </w:r>
      </w:ins>
      <w:r w:rsidR="00A75AFD" w:rsidRPr="007454A9">
        <w:rPr>
          <w:rFonts w:ascii="Segoe UI" w:eastAsia="Times New Roman" w:hAnsi="Segoe UI" w:cs="Segoe UI"/>
          <w:color w:val="171717"/>
          <w:sz w:val="24"/>
          <w:szCs w:val="24"/>
          <w:lang w:val="en-US" w:eastAsia="ru-RU"/>
        </w:rPr>
        <w:t xml:space="preserve"> and </w:t>
      </w:r>
      <w:r w:rsidRPr="007454A9">
        <w:rPr>
          <w:rFonts w:ascii="Segoe UI" w:eastAsia="Times New Roman" w:hAnsi="Segoe UI" w:cs="Segoe UI"/>
          <w:color w:val="171717"/>
          <w:sz w:val="24"/>
          <w:szCs w:val="24"/>
          <w:lang w:val="en-US" w:eastAsia="ru-RU"/>
        </w:rPr>
        <w:t>create the following lines</w:t>
      </w:r>
      <w:r w:rsidR="00A75AFD" w:rsidRPr="007454A9">
        <w:rPr>
          <w:rFonts w:ascii="Segoe UI" w:eastAsia="Times New Roman" w:hAnsi="Segoe UI" w:cs="Segoe UI"/>
          <w:color w:val="171717"/>
          <w:sz w:val="24"/>
          <w:szCs w:val="24"/>
          <w:lang w:val="en-US" w:eastAsia="ru-RU"/>
        </w:rPr>
        <w:t xml:space="preserve"> </w:t>
      </w:r>
      <w:del w:id="228" w:author="Christopher Read" w:date="2020-04-24T16:06:00Z">
        <w:r w:rsidR="00A75AFD" w:rsidRPr="007454A9" w:rsidDel="00C802EC">
          <w:rPr>
            <w:rFonts w:ascii="Segoe UI" w:eastAsia="Times New Roman" w:hAnsi="Segoe UI" w:cs="Segoe UI"/>
            <w:color w:val="171717"/>
            <w:sz w:val="24"/>
            <w:szCs w:val="24"/>
            <w:lang w:val="en-US" w:eastAsia="ru-RU"/>
          </w:rPr>
          <w:delText xml:space="preserve">with </w:delText>
        </w:r>
      </w:del>
      <w:ins w:id="229" w:author="Christopher Read" w:date="2020-04-24T16:06:00Z">
        <w:r w:rsidR="00C802EC" w:rsidRPr="007454A9">
          <w:rPr>
            <w:rFonts w:ascii="Segoe UI" w:eastAsia="Times New Roman" w:hAnsi="Segoe UI" w:cs="Segoe UI"/>
            <w:color w:val="171717"/>
            <w:sz w:val="24"/>
            <w:szCs w:val="24"/>
            <w:lang w:val="en-US" w:eastAsia="ru-RU"/>
          </w:rPr>
          <w:t xml:space="preserve">that have </w:t>
        </w:r>
      </w:ins>
      <w:r w:rsidR="00A75AFD" w:rsidRPr="007454A9">
        <w:rPr>
          <w:rFonts w:ascii="Segoe UI" w:eastAsia="Times New Roman" w:hAnsi="Segoe UI" w:cs="Segoe UI"/>
          <w:color w:val="171717"/>
          <w:sz w:val="24"/>
          <w:szCs w:val="24"/>
          <w:lang w:val="en-US" w:eastAsia="ru-RU"/>
        </w:rPr>
        <w:t>incoming bank transactions</w:t>
      </w:r>
      <w:ins w:id="230" w:author="Christopher Read" w:date="2020-04-24T16:07:00Z">
        <w:r w:rsidR="00C802EC" w:rsidRPr="007454A9">
          <w:rPr>
            <w:rFonts w:ascii="Segoe UI" w:eastAsia="Times New Roman" w:hAnsi="Segoe UI" w:cs="Segoe UI"/>
            <w:color w:val="171717"/>
            <w:sz w:val="24"/>
            <w:szCs w:val="24"/>
            <w:lang w:val="en-US" w:eastAsia="ru-RU"/>
          </w:rPr>
          <w:t>.</w:t>
        </w:r>
      </w:ins>
      <w:del w:id="231" w:author="Christopher Read" w:date="2020-04-24T16:07:00Z">
        <w:r w:rsidR="00A75AFD" w:rsidRPr="007454A9" w:rsidDel="00C802EC">
          <w:rPr>
            <w:rFonts w:ascii="Segoe UI" w:eastAsia="Times New Roman" w:hAnsi="Segoe UI" w:cs="Segoe UI"/>
            <w:color w:val="171717"/>
            <w:sz w:val="24"/>
            <w:szCs w:val="24"/>
            <w:lang w:val="en-US" w:eastAsia="ru-RU"/>
          </w:rPr>
          <w:delText>:</w:delText>
        </w:r>
      </w:del>
    </w:p>
    <w:tbl>
      <w:tblPr>
        <w:tblStyle w:val="TableGrid"/>
        <w:tblW w:w="0" w:type="auto"/>
        <w:tblInd w:w="570" w:type="dxa"/>
        <w:tblLook w:val="04A0" w:firstRow="1" w:lastRow="0" w:firstColumn="1" w:lastColumn="0" w:noHBand="0" w:noVBand="1"/>
      </w:tblPr>
      <w:tblGrid>
        <w:gridCol w:w="798"/>
        <w:gridCol w:w="1028"/>
        <w:gridCol w:w="1028"/>
        <w:gridCol w:w="755"/>
        <w:gridCol w:w="815"/>
        <w:gridCol w:w="1110"/>
        <w:gridCol w:w="994"/>
        <w:gridCol w:w="1094"/>
        <w:gridCol w:w="1153"/>
      </w:tblGrid>
      <w:tr w:rsidR="00247FEA" w:rsidRPr="007454A9" w14:paraId="4CEB7E92" w14:textId="4E06FE8A" w:rsidTr="00736805">
        <w:tc>
          <w:tcPr>
            <w:tcW w:w="1152" w:type="dxa"/>
          </w:tcPr>
          <w:p w14:paraId="741ABD07" w14:textId="77777777" w:rsidR="0031144C" w:rsidRPr="007454A9" w:rsidRDefault="0031144C"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Date</w:t>
            </w:r>
          </w:p>
        </w:tc>
        <w:tc>
          <w:tcPr>
            <w:tcW w:w="0" w:type="auto"/>
          </w:tcPr>
          <w:p w14:paraId="40D2B033" w14:textId="77777777" w:rsidR="0031144C" w:rsidRPr="007454A9" w:rsidRDefault="0031144C"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Account type</w:t>
            </w:r>
          </w:p>
        </w:tc>
        <w:tc>
          <w:tcPr>
            <w:tcW w:w="0" w:type="auto"/>
          </w:tcPr>
          <w:p w14:paraId="6DBE7BB3" w14:textId="77777777" w:rsidR="0031144C" w:rsidRPr="007454A9" w:rsidRDefault="0031144C"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Account</w:t>
            </w:r>
          </w:p>
        </w:tc>
        <w:tc>
          <w:tcPr>
            <w:tcW w:w="0" w:type="auto"/>
          </w:tcPr>
          <w:p w14:paraId="3F9C86CD" w14:textId="77777777" w:rsidR="0031144C" w:rsidRPr="007454A9" w:rsidRDefault="0031144C"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Debit</w:t>
            </w:r>
          </w:p>
        </w:tc>
        <w:tc>
          <w:tcPr>
            <w:tcW w:w="0" w:type="auto"/>
          </w:tcPr>
          <w:p w14:paraId="72EC3B37" w14:textId="77777777" w:rsidR="0031144C" w:rsidRPr="007454A9" w:rsidRDefault="0031144C"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Credit</w:t>
            </w:r>
          </w:p>
        </w:tc>
        <w:tc>
          <w:tcPr>
            <w:tcW w:w="0" w:type="auto"/>
          </w:tcPr>
          <w:p w14:paraId="6BA89787" w14:textId="77777777" w:rsidR="0031144C" w:rsidRPr="007454A9" w:rsidRDefault="0031144C"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Offset account type</w:t>
            </w:r>
          </w:p>
        </w:tc>
        <w:tc>
          <w:tcPr>
            <w:tcW w:w="0" w:type="auto"/>
          </w:tcPr>
          <w:p w14:paraId="3DC9FB46" w14:textId="77777777" w:rsidR="0031144C" w:rsidRPr="007454A9" w:rsidRDefault="0031144C"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Offset account</w:t>
            </w:r>
          </w:p>
        </w:tc>
        <w:tc>
          <w:tcPr>
            <w:tcW w:w="0" w:type="auto"/>
          </w:tcPr>
          <w:p w14:paraId="08B96F32" w14:textId="77777777" w:rsidR="0031144C" w:rsidRPr="007454A9" w:rsidRDefault="0031144C"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Currency</w:t>
            </w:r>
          </w:p>
        </w:tc>
        <w:tc>
          <w:tcPr>
            <w:tcW w:w="0" w:type="auto"/>
          </w:tcPr>
          <w:p w14:paraId="7D5FC294" w14:textId="01235DD1" w:rsidR="0031144C" w:rsidRPr="007454A9" w:rsidRDefault="0031144C"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Exchange rate</w:t>
            </w:r>
          </w:p>
        </w:tc>
      </w:tr>
      <w:tr w:rsidR="00A74118" w:rsidRPr="007454A9" w14:paraId="20C42CD3" w14:textId="5DB8AEC9" w:rsidTr="00736805">
        <w:tc>
          <w:tcPr>
            <w:tcW w:w="1152" w:type="dxa"/>
          </w:tcPr>
          <w:p w14:paraId="016383BB" w14:textId="77777777"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1, 2020</w:t>
            </w:r>
          </w:p>
        </w:tc>
        <w:tc>
          <w:tcPr>
            <w:tcW w:w="0" w:type="auto"/>
          </w:tcPr>
          <w:p w14:paraId="61C1447E" w14:textId="29517367"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4E6D9261" w14:textId="06E82755"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5C957B2A" w14:textId="7B3A598F" w:rsidR="00A74118" w:rsidRPr="007454A9" w:rsidRDefault="00992A8C"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100</w:t>
            </w:r>
          </w:p>
        </w:tc>
        <w:tc>
          <w:tcPr>
            <w:tcW w:w="0" w:type="auto"/>
          </w:tcPr>
          <w:p w14:paraId="6DA2D19F" w14:textId="53DF52B4" w:rsidR="00A74118" w:rsidRPr="007454A9" w:rsidRDefault="00A74118" w:rsidP="00A74118">
            <w:pPr>
              <w:rPr>
                <w:rFonts w:ascii="Segoe UI" w:eastAsia="Times New Roman" w:hAnsi="Segoe UI" w:cs="Segoe UI"/>
                <w:color w:val="171717"/>
                <w:sz w:val="24"/>
                <w:szCs w:val="24"/>
                <w:lang w:val="en-US" w:eastAsia="ru-RU"/>
              </w:rPr>
            </w:pPr>
          </w:p>
        </w:tc>
        <w:tc>
          <w:tcPr>
            <w:tcW w:w="0" w:type="auto"/>
          </w:tcPr>
          <w:p w14:paraId="1A50B906" w14:textId="6222A70F"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Customer</w:t>
            </w:r>
          </w:p>
        </w:tc>
        <w:tc>
          <w:tcPr>
            <w:tcW w:w="0" w:type="auto"/>
          </w:tcPr>
          <w:p w14:paraId="25D6E330" w14:textId="6BB85ACC"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DE-010</w:t>
            </w:r>
          </w:p>
        </w:tc>
        <w:tc>
          <w:tcPr>
            <w:tcW w:w="0" w:type="auto"/>
          </w:tcPr>
          <w:p w14:paraId="3FD67145" w14:textId="77777777"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0" w:type="auto"/>
          </w:tcPr>
          <w:p w14:paraId="11163B26" w14:textId="3271F5F5"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91</w:t>
            </w:r>
          </w:p>
        </w:tc>
      </w:tr>
      <w:tr w:rsidR="00A74118" w:rsidRPr="007454A9" w14:paraId="01E83291" w14:textId="1CE7EA63" w:rsidTr="00736805">
        <w:tc>
          <w:tcPr>
            <w:tcW w:w="1152" w:type="dxa"/>
          </w:tcPr>
          <w:p w14:paraId="20F85C71" w14:textId="53CC2764"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2, 2020</w:t>
            </w:r>
          </w:p>
        </w:tc>
        <w:tc>
          <w:tcPr>
            <w:tcW w:w="0" w:type="auto"/>
          </w:tcPr>
          <w:p w14:paraId="72FF20F5" w14:textId="26400A41"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40A042E7" w14:textId="11671453"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5F3360F9" w14:textId="0B1B113A" w:rsidR="00A74118" w:rsidRPr="007454A9" w:rsidRDefault="00992A8C"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200</w:t>
            </w:r>
          </w:p>
        </w:tc>
        <w:tc>
          <w:tcPr>
            <w:tcW w:w="0" w:type="auto"/>
          </w:tcPr>
          <w:p w14:paraId="511C0E1E" w14:textId="01A9383E" w:rsidR="00A74118" w:rsidRPr="007454A9" w:rsidRDefault="00A74118" w:rsidP="00A74118">
            <w:pPr>
              <w:rPr>
                <w:rFonts w:ascii="Segoe UI" w:eastAsia="Times New Roman" w:hAnsi="Segoe UI" w:cs="Segoe UI"/>
                <w:color w:val="171717"/>
                <w:sz w:val="24"/>
                <w:szCs w:val="24"/>
                <w:lang w:val="en-US" w:eastAsia="ru-RU"/>
              </w:rPr>
            </w:pPr>
          </w:p>
        </w:tc>
        <w:tc>
          <w:tcPr>
            <w:tcW w:w="0" w:type="auto"/>
          </w:tcPr>
          <w:p w14:paraId="3C5670B0" w14:textId="4581A61E"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Customer</w:t>
            </w:r>
          </w:p>
        </w:tc>
        <w:tc>
          <w:tcPr>
            <w:tcW w:w="0" w:type="auto"/>
          </w:tcPr>
          <w:p w14:paraId="5B2DD6F8" w14:textId="13139F19"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w:t>
            </w:r>
            <w:r w:rsidR="00525533" w:rsidRPr="007454A9">
              <w:rPr>
                <w:rFonts w:ascii="Segoe UI" w:eastAsia="Times New Roman" w:hAnsi="Segoe UI" w:cs="Segoe UI"/>
                <w:color w:val="171717"/>
                <w:sz w:val="24"/>
                <w:szCs w:val="24"/>
                <w:lang w:val="en-US" w:eastAsia="ru-RU"/>
              </w:rPr>
              <w:t>1</w:t>
            </w:r>
          </w:p>
        </w:tc>
        <w:tc>
          <w:tcPr>
            <w:tcW w:w="0" w:type="auto"/>
          </w:tcPr>
          <w:p w14:paraId="089CC96E" w14:textId="77777777"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0" w:type="auto"/>
          </w:tcPr>
          <w:p w14:paraId="081799AE" w14:textId="14BC1B38"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92</w:t>
            </w:r>
          </w:p>
        </w:tc>
      </w:tr>
    </w:tbl>
    <w:p w14:paraId="381F1719" w14:textId="25C7892D" w:rsidR="0031144C" w:rsidRPr="007454A9" w:rsidRDefault="0031144C" w:rsidP="00E8019A">
      <w:pPr>
        <w:pStyle w:val="ListParagraph"/>
        <w:numPr>
          <w:ilvl w:val="0"/>
          <w:numId w:val="7"/>
        </w:numPr>
        <w:rPr>
          <w:rFonts w:ascii="Segoe UI" w:eastAsia="Times New Roman" w:hAnsi="Segoe UI" w:cs="Segoe UI"/>
          <w:color w:val="171717"/>
          <w:sz w:val="24"/>
          <w:szCs w:val="24"/>
          <w:lang w:val="en-US" w:eastAsia="ru-RU"/>
        </w:rPr>
      </w:pPr>
      <w:del w:id="232" w:author="Kristin Fender" w:date="2020-04-23T09:19:00Z">
        <w:r w:rsidRPr="007454A9" w:rsidDel="00684CE2">
          <w:rPr>
            <w:rFonts w:ascii="Segoe UI" w:eastAsia="Times New Roman" w:hAnsi="Segoe UI" w:cs="Segoe UI"/>
            <w:color w:val="171717"/>
            <w:sz w:val="24"/>
            <w:szCs w:val="24"/>
            <w:lang w:val="en-US" w:eastAsia="ru-RU"/>
          </w:rPr>
          <w:delText xml:space="preserve">Click </w:delText>
        </w:r>
      </w:del>
      <w:ins w:id="233" w:author="Kristin Fender" w:date="2020-04-23T09:19: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Post</w:t>
      </w:r>
      <w:r w:rsidR="00247FEA" w:rsidRPr="007454A9">
        <w:rPr>
          <w:rFonts w:ascii="Segoe UI" w:eastAsia="Times New Roman" w:hAnsi="Segoe UI" w:cs="Segoe UI"/>
          <w:color w:val="171717"/>
          <w:sz w:val="24"/>
          <w:szCs w:val="24"/>
          <w:lang w:val="en-US" w:eastAsia="ru-RU"/>
          <w:rPrChange w:id="234" w:author="Christopher Read" w:date="2020-04-27T13:49:00Z">
            <w:rPr>
              <w:rFonts w:ascii="Segoe UI" w:eastAsia="Times New Roman" w:hAnsi="Segoe UI" w:cs="Segoe UI"/>
              <w:b/>
              <w:bCs/>
              <w:color w:val="171717"/>
              <w:sz w:val="24"/>
              <w:szCs w:val="24"/>
              <w:lang w:eastAsia="ru-RU"/>
            </w:rPr>
          </w:rPrChange>
        </w:rPr>
        <w:t>.</w:t>
      </w:r>
    </w:p>
    <w:p w14:paraId="5D0FE0E1" w14:textId="21AFDB4C" w:rsidR="008F52E3" w:rsidRPr="007454A9" w:rsidRDefault="008F52E3" w:rsidP="00E8019A">
      <w:pPr>
        <w:pStyle w:val="ListParagraph"/>
        <w:numPr>
          <w:ilvl w:val="0"/>
          <w:numId w:val="7"/>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 xml:space="preserve">Go to </w:t>
      </w:r>
      <w:r w:rsidRPr="007454A9">
        <w:rPr>
          <w:rFonts w:ascii="Segoe UI" w:eastAsia="Times New Roman" w:hAnsi="Segoe UI" w:cs="Segoe UI"/>
          <w:b/>
          <w:bCs/>
          <w:color w:val="171717"/>
          <w:sz w:val="24"/>
          <w:szCs w:val="24"/>
          <w:lang w:val="en-US" w:eastAsia="ru-RU"/>
        </w:rPr>
        <w:t>General ledger &gt; Journal entries &gt; General journals</w:t>
      </w:r>
      <w:ins w:id="235" w:author="Christopher Read" w:date="2020-04-24T16:07:00Z">
        <w:r w:rsidR="008E784D" w:rsidRPr="007454A9">
          <w:rPr>
            <w:rFonts w:ascii="Segoe UI" w:eastAsia="Times New Roman" w:hAnsi="Segoe UI" w:cs="Segoe UI"/>
            <w:color w:val="171717"/>
            <w:sz w:val="24"/>
            <w:szCs w:val="24"/>
            <w:lang w:val="en-US" w:eastAsia="ru-RU"/>
          </w:rPr>
          <w:t xml:space="preserve">, and select </w:t>
        </w:r>
        <w:r w:rsidR="008E784D" w:rsidRPr="007454A9">
          <w:rPr>
            <w:rFonts w:ascii="Segoe UI" w:eastAsia="Times New Roman" w:hAnsi="Segoe UI" w:cs="Segoe UI"/>
            <w:b/>
            <w:bCs/>
            <w:color w:val="171717"/>
            <w:sz w:val="24"/>
            <w:szCs w:val="24"/>
            <w:lang w:val="en-US" w:eastAsia="ru-RU"/>
          </w:rPr>
          <w:t>New</w:t>
        </w:r>
      </w:ins>
      <w:r w:rsidRPr="007454A9">
        <w:rPr>
          <w:rFonts w:ascii="Segoe UI" w:eastAsia="Times New Roman" w:hAnsi="Segoe UI" w:cs="Segoe UI"/>
          <w:color w:val="171717"/>
          <w:sz w:val="24"/>
          <w:szCs w:val="24"/>
          <w:lang w:val="en-US" w:eastAsia="ru-RU"/>
        </w:rPr>
        <w:t>.</w:t>
      </w:r>
    </w:p>
    <w:p w14:paraId="50D1B0C3" w14:textId="6D741721" w:rsidR="008F52E3" w:rsidRPr="007454A9" w:rsidRDefault="008F52E3" w:rsidP="00E8019A">
      <w:pPr>
        <w:numPr>
          <w:ilvl w:val="0"/>
          <w:numId w:val="7"/>
        </w:numPr>
        <w:spacing w:after="0" w:line="240" w:lineRule="auto"/>
        <w:rPr>
          <w:rFonts w:ascii="Segoe UI" w:eastAsia="Times New Roman" w:hAnsi="Segoe UI" w:cs="Segoe UI"/>
          <w:color w:val="171717"/>
          <w:sz w:val="24"/>
          <w:szCs w:val="24"/>
          <w:lang w:val="en-US" w:eastAsia="ru-RU"/>
        </w:rPr>
      </w:pPr>
      <w:del w:id="236" w:author="Christopher Read" w:date="2020-04-27T13:45:00Z">
        <w:r w:rsidRPr="007454A9" w:rsidDel="00827F48">
          <w:rPr>
            <w:rFonts w:ascii="Segoe UI" w:eastAsia="Times New Roman" w:hAnsi="Segoe UI" w:cs="Segoe UI"/>
            <w:color w:val="171717"/>
            <w:sz w:val="24"/>
            <w:szCs w:val="24"/>
            <w:lang w:val="en-US" w:eastAsia="ru-RU"/>
          </w:rPr>
          <w:delText xml:space="preserve">Click </w:delText>
        </w:r>
        <w:r w:rsidRPr="007454A9" w:rsidDel="00827F48">
          <w:rPr>
            <w:rFonts w:ascii="Segoe UI" w:eastAsia="Times New Roman" w:hAnsi="Segoe UI" w:cs="Segoe UI"/>
            <w:b/>
            <w:bCs/>
            <w:color w:val="171717"/>
            <w:sz w:val="24"/>
            <w:szCs w:val="24"/>
            <w:lang w:val="en-US" w:eastAsia="ru-RU"/>
          </w:rPr>
          <w:delText>New</w:delText>
        </w:r>
        <w:r w:rsidRPr="007454A9" w:rsidDel="00827F48">
          <w:rPr>
            <w:rFonts w:ascii="Segoe UI" w:eastAsia="Times New Roman" w:hAnsi="Segoe UI" w:cs="Segoe UI"/>
            <w:color w:val="171717"/>
            <w:sz w:val="24"/>
            <w:szCs w:val="24"/>
            <w:lang w:val="en-US" w:eastAsia="ru-RU"/>
          </w:rPr>
          <w:delText>.</w:delText>
        </w:r>
        <w:r w:rsidR="00A75AFD" w:rsidRPr="007454A9" w:rsidDel="00827F48">
          <w:rPr>
            <w:rFonts w:ascii="Segoe UI" w:eastAsia="Times New Roman" w:hAnsi="Segoe UI" w:cs="Segoe UI"/>
            <w:color w:val="171717"/>
            <w:sz w:val="24"/>
            <w:szCs w:val="24"/>
            <w:lang w:val="en-US" w:eastAsia="ru-RU"/>
          </w:rPr>
          <w:delText xml:space="preserve"> </w:delText>
        </w:r>
      </w:del>
      <w:r w:rsidRPr="007454A9">
        <w:rPr>
          <w:rFonts w:ascii="Segoe UI" w:eastAsia="Times New Roman" w:hAnsi="Segoe UI" w:cs="Segoe UI"/>
          <w:color w:val="171717"/>
          <w:sz w:val="24"/>
          <w:szCs w:val="24"/>
          <w:lang w:val="en-US" w:eastAsia="ru-RU"/>
        </w:rPr>
        <w:t xml:space="preserve">In the </w:t>
      </w:r>
      <w:r w:rsidRPr="007454A9">
        <w:rPr>
          <w:rFonts w:ascii="Segoe UI" w:eastAsia="Times New Roman" w:hAnsi="Segoe UI" w:cs="Segoe UI"/>
          <w:b/>
          <w:bCs/>
          <w:color w:val="171717"/>
          <w:sz w:val="24"/>
          <w:szCs w:val="24"/>
          <w:lang w:val="en-US" w:eastAsia="ru-RU"/>
        </w:rPr>
        <w:t>Name</w:t>
      </w:r>
      <w:r w:rsidRPr="007454A9">
        <w:rPr>
          <w:rFonts w:ascii="Segoe UI" w:eastAsia="Times New Roman" w:hAnsi="Segoe UI" w:cs="Segoe UI"/>
          <w:color w:val="171717"/>
          <w:sz w:val="24"/>
          <w:szCs w:val="24"/>
          <w:lang w:val="en-US" w:eastAsia="ru-RU"/>
        </w:rPr>
        <w:t xml:space="preserve"> field</w:t>
      </w:r>
      <w:ins w:id="237" w:author="Kristin Fender" w:date="2020-04-23T09:19:00Z">
        <w:r w:rsidR="00684CE2" w:rsidRPr="007454A9">
          <w:rPr>
            <w:rFonts w:ascii="Segoe UI" w:eastAsia="Times New Roman" w:hAnsi="Segoe UI" w:cs="Segoe UI"/>
            <w:color w:val="171717"/>
            <w:sz w:val="24"/>
            <w:szCs w:val="24"/>
            <w:lang w:val="en-US" w:eastAsia="ru-RU"/>
          </w:rPr>
          <w:t>,</w:t>
        </w:r>
      </w:ins>
      <w:r w:rsidRPr="007454A9">
        <w:rPr>
          <w:rFonts w:ascii="Segoe UI" w:eastAsia="Times New Roman" w:hAnsi="Segoe UI" w:cs="Segoe UI"/>
          <w:color w:val="171717"/>
          <w:sz w:val="24"/>
          <w:szCs w:val="24"/>
          <w:lang w:val="en-US" w:eastAsia="ru-RU"/>
        </w:rPr>
        <w:t xml:space="preserve"> select </w:t>
      </w:r>
      <w:del w:id="238" w:author="Kristin Fender" w:date="2020-04-23T09:19:00Z">
        <w:r w:rsidRPr="007454A9" w:rsidDel="00684CE2">
          <w:rPr>
            <w:rFonts w:ascii="Segoe UI" w:eastAsia="Times New Roman" w:hAnsi="Segoe UI" w:cs="Segoe UI"/>
            <w:b/>
            <w:bCs/>
            <w:color w:val="171717"/>
            <w:sz w:val="24"/>
            <w:szCs w:val="24"/>
            <w:lang w:val="en-US" w:eastAsia="ru-RU"/>
            <w:rPrChange w:id="239" w:author="Christopher Read" w:date="2020-04-27T13:49:00Z">
              <w:rPr>
                <w:rFonts w:ascii="Segoe UI" w:eastAsia="Times New Roman" w:hAnsi="Segoe UI" w:cs="Segoe UI"/>
                <w:color w:val="171717"/>
                <w:sz w:val="24"/>
                <w:szCs w:val="24"/>
                <w:lang w:val="en-US" w:eastAsia="ru-RU"/>
              </w:rPr>
            </w:rPrChange>
          </w:rPr>
          <w:delText xml:space="preserve">a value </w:delText>
        </w:r>
      </w:del>
      <w:r w:rsidRPr="007454A9">
        <w:rPr>
          <w:rFonts w:ascii="Segoe UI" w:eastAsia="Times New Roman" w:hAnsi="Segoe UI" w:cs="Segoe UI"/>
          <w:b/>
          <w:bCs/>
          <w:color w:val="171717"/>
          <w:sz w:val="24"/>
          <w:szCs w:val="24"/>
          <w:lang w:val="en-US" w:eastAsia="ru-RU"/>
          <w:rPrChange w:id="240" w:author="Christopher Read" w:date="2020-04-27T13:49:00Z">
            <w:rPr>
              <w:rFonts w:ascii="Segoe UI" w:eastAsia="Times New Roman" w:hAnsi="Segoe UI" w:cs="Segoe UI"/>
              <w:color w:val="171717"/>
              <w:sz w:val="24"/>
              <w:szCs w:val="24"/>
              <w:lang w:val="en-US" w:eastAsia="ru-RU"/>
            </w:rPr>
          </w:rPrChange>
        </w:rPr>
        <w:t>GenJrn</w:t>
      </w:r>
      <w:r w:rsidRPr="007454A9">
        <w:rPr>
          <w:rFonts w:ascii="Segoe UI" w:eastAsia="Times New Roman" w:hAnsi="Segoe UI" w:cs="Segoe UI"/>
          <w:color w:val="171717"/>
          <w:sz w:val="24"/>
          <w:szCs w:val="24"/>
          <w:lang w:val="en-US" w:eastAsia="ru-RU"/>
        </w:rPr>
        <w:t>.</w:t>
      </w:r>
    </w:p>
    <w:p w14:paraId="3AB3E2D2" w14:textId="647BB050" w:rsidR="008F52E3" w:rsidRPr="007454A9" w:rsidRDefault="008F52E3" w:rsidP="00736805">
      <w:pPr>
        <w:numPr>
          <w:ilvl w:val="0"/>
          <w:numId w:val="7"/>
        </w:numPr>
        <w:spacing w:after="0" w:line="240" w:lineRule="auto"/>
        <w:rPr>
          <w:rFonts w:ascii="Segoe UI" w:eastAsia="Times New Roman" w:hAnsi="Segoe UI" w:cs="Segoe UI"/>
          <w:color w:val="171717"/>
          <w:sz w:val="24"/>
          <w:szCs w:val="24"/>
          <w:lang w:val="en-US" w:eastAsia="ru-RU"/>
        </w:rPr>
      </w:pPr>
      <w:del w:id="241" w:author="Kristin Fender" w:date="2020-04-23T09:19:00Z">
        <w:r w:rsidRPr="007454A9" w:rsidDel="00684CE2">
          <w:rPr>
            <w:rFonts w:ascii="Segoe UI" w:eastAsia="Times New Roman" w:hAnsi="Segoe UI" w:cs="Segoe UI"/>
            <w:color w:val="171717"/>
            <w:sz w:val="24"/>
            <w:szCs w:val="24"/>
            <w:lang w:val="en-US" w:eastAsia="ru-RU"/>
          </w:rPr>
          <w:delText xml:space="preserve">Click </w:delText>
        </w:r>
      </w:del>
      <w:ins w:id="242" w:author="Kristin Fender" w:date="2020-04-23T09:19:00Z">
        <w:r w:rsidR="00684CE2"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Lines</w:t>
      </w:r>
      <w:ins w:id="243" w:author="Kristin Fender" w:date="2020-04-23T09:19:00Z">
        <w:r w:rsidR="00684CE2" w:rsidRPr="007454A9">
          <w:rPr>
            <w:rFonts w:ascii="Segoe UI" w:eastAsia="Times New Roman" w:hAnsi="Segoe UI" w:cs="Segoe UI"/>
            <w:color w:val="171717"/>
            <w:sz w:val="24"/>
            <w:szCs w:val="24"/>
            <w:lang w:val="en-US" w:eastAsia="ru-RU"/>
          </w:rPr>
          <w:t>,</w:t>
        </w:r>
      </w:ins>
      <w:r w:rsidR="00A75AFD" w:rsidRPr="007454A9">
        <w:rPr>
          <w:rFonts w:ascii="Segoe UI" w:eastAsia="Times New Roman" w:hAnsi="Segoe UI" w:cs="Segoe UI"/>
          <w:color w:val="171717"/>
          <w:sz w:val="24"/>
          <w:szCs w:val="24"/>
          <w:lang w:val="en-US" w:eastAsia="ru-RU"/>
        </w:rPr>
        <w:t xml:space="preserve"> and </w:t>
      </w:r>
      <w:r w:rsidRPr="007454A9">
        <w:rPr>
          <w:rFonts w:ascii="Segoe UI" w:eastAsia="Times New Roman" w:hAnsi="Segoe UI" w:cs="Segoe UI"/>
          <w:color w:val="171717"/>
          <w:sz w:val="24"/>
          <w:szCs w:val="24"/>
          <w:lang w:val="en-US" w:eastAsia="ru-RU"/>
        </w:rPr>
        <w:t>create the following lines</w:t>
      </w:r>
      <w:r w:rsidR="00A75AFD" w:rsidRPr="007454A9">
        <w:rPr>
          <w:rFonts w:ascii="Segoe UI" w:eastAsia="Times New Roman" w:hAnsi="Segoe UI" w:cs="Segoe UI"/>
          <w:color w:val="171717"/>
          <w:sz w:val="24"/>
          <w:szCs w:val="24"/>
          <w:lang w:val="en-US" w:eastAsia="ru-RU"/>
        </w:rPr>
        <w:t xml:space="preserve"> </w:t>
      </w:r>
      <w:del w:id="244" w:author="Christopher Read" w:date="2020-04-24T16:07:00Z">
        <w:r w:rsidR="00A75AFD" w:rsidRPr="007454A9" w:rsidDel="008E784D">
          <w:rPr>
            <w:rFonts w:ascii="Segoe UI" w:eastAsia="Times New Roman" w:hAnsi="Segoe UI" w:cs="Segoe UI"/>
            <w:color w:val="171717"/>
            <w:sz w:val="24"/>
            <w:szCs w:val="24"/>
            <w:lang w:val="en-US" w:eastAsia="ru-RU"/>
          </w:rPr>
          <w:delText xml:space="preserve">with </w:delText>
        </w:r>
      </w:del>
      <w:ins w:id="245" w:author="Christopher Read" w:date="2020-04-24T16:07:00Z">
        <w:r w:rsidR="008E784D" w:rsidRPr="007454A9">
          <w:rPr>
            <w:rFonts w:ascii="Segoe UI" w:eastAsia="Times New Roman" w:hAnsi="Segoe UI" w:cs="Segoe UI"/>
            <w:color w:val="171717"/>
            <w:sz w:val="24"/>
            <w:szCs w:val="24"/>
            <w:lang w:val="en-US" w:eastAsia="ru-RU"/>
          </w:rPr>
          <w:t xml:space="preserve">that have </w:t>
        </w:r>
      </w:ins>
      <w:r w:rsidR="00A75AFD" w:rsidRPr="007454A9">
        <w:rPr>
          <w:rFonts w:ascii="Segoe UI" w:eastAsia="Times New Roman" w:hAnsi="Segoe UI" w:cs="Segoe UI"/>
          <w:color w:val="171717"/>
          <w:sz w:val="24"/>
          <w:szCs w:val="24"/>
          <w:lang w:val="en-US" w:eastAsia="ru-RU"/>
        </w:rPr>
        <w:t>incoming and outgoing bank transactions</w:t>
      </w:r>
      <w:ins w:id="246" w:author="Christopher Read" w:date="2020-04-24T16:07:00Z">
        <w:r w:rsidR="008E784D" w:rsidRPr="007454A9">
          <w:rPr>
            <w:rFonts w:ascii="Segoe UI" w:eastAsia="Times New Roman" w:hAnsi="Segoe UI" w:cs="Segoe UI"/>
            <w:color w:val="171717"/>
            <w:sz w:val="24"/>
            <w:szCs w:val="24"/>
            <w:lang w:val="en-US" w:eastAsia="ru-RU"/>
          </w:rPr>
          <w:t>.</w:t>
        </w:r>
      </w:ins>
      <w:del w:id="247" w:author="Christopher Read" w:date="2020-04-24T16:07:00Z">
        <w:r w:rsidR="00A75AFD" w:rsidRPr="007454A9" w:rsidDel="008E784D">
          <w:rPr>
            <w:rFonts w:ascii="Segoe UI" w:eastAsia="Times New Roman" w:hAnsi="Segoe UI" w:cs="Segoe UI"/>
            <w:color w:val="171717"/>
            <w:sz w:val="24"/>
            <w:szCs w:val="24"/>
            <w:lang w:val="en-US" w:eastAsia="ru-RU"/>
          </w:rPr>
          <w:delText>:</w:delText>
        </w:r>
      </w:del>
    </w:p>
    <w:tbl>
      <w:tblPr>
        <w:tblStyle w:val="TableGrid"/>
        <w:tblW w:w="0" w:type="auto"/>
        <w:tblInd w:w="570" w:type="dxa"/>
        <w:tblLook w:val="04A0" w:firstRow="1" w:lastRow="0" w:firstColumn="1" w:lastColumn="0" w:noHBand="0" w:noVBand="1"/>
      </w:tblPr>
      <w:tblGrid>
        <w:gridCol w:w="798"/>
        <w:gridCol w:w="1028"/>
        <w:gridCol w:w="1028"/>
        <w:gridCol w:w="755"/>
        <w:gridCol w:w="815"/>
        <w:gridCol w:w="1110"/>
        <w:gridCol w:w="994"/>
        <w:gridCol w:w="1094"/>
        <w:gridCol w:w="1153"/>
      </w:tblGrid>
      <w:tr w:rsidR="008F52E3" w:rsidRPr="007454A9" w14:paraId="54912706" w14:textId="5A4A6D05" w:rsidTr="00736805">
        <w:tc>
          <w:tcPr>
            <w:tcW w:w="904" w:type="dxa"/>
          </w:tcPr>
          <w:p w14:paraId="0E2A7EC9" w14:textId="77777777" w:rsidR="008F52E3" w:rsidRPr="007454A9" w:rsidRDefault="008F52E3"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Date</w:t>
            </w:r>
          </w:p>
        </w:tc>
        <w:tc>
          <w:tcPr>
            <w:tcW w:w="0" w:type="auto"/>
          </w:tcPr>
          <w:p w14:paraId="0F4E9A26" w14:textId="77777777" w:rsidR="008F52E3" w:rsidRPr="007454A9" w:rsidRDefault="008F52E3"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Account type</w:t>
            </w:r>
          </w:p>
        </w:tc>
        <w:tc>
          <w:tcPr>
            <w:tcW w:w="0" w:type="auto"/>
          </w:tcPr>
          <w:p w14:paraId="557C4EF6" w14:textId="77777777" w:rsidR="008F52E3" w:rsidRPr="007454A9" w:rsidRDefault="008F52E3"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Account</w:t>
            </w:r>
          </w:p>
        </w:tc>
        <w:tc>
          <w:tcPr>
            <w:tcW w:w="0" w:type="auto"/>
          </w:tcPr>
          <w:p w14:paraId="1CEE2530" w14:textId="77777777" w:rsidR="008F52E3" w:rsidRPr="007454A9" w:rsidRDefault="008F52E3"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Debit</w:t>
            </w:r>
          </w:p>
        </w:tc>
        <w:tc>
          <w:tcPr>
            <w:tcW w:w="0" w:type="auto"/>
          </w:tcPr>
          <w:p w14:paraId="7715528A" w14:textId="77777777" w:rsidR="008F52E3" w:rsidRPr="007454A9" w:rsidRDefault="008F52E3"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Credit</w:t>
            </w:r>
          </w:p>
        </w:tc>
        <w:tc>
          <w:tcPr>
            <w:tcW w:w="0" w:type="auto"/>
          </w:tcPr>
          <w:p w14:paraId="080C6981" w14:textId="77777777" w:rsidR="008F52E3" w:rsidRPr="007454A9" w:rsidRDefault="008F52E3"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Offset account type</w:t>
            </w:r>
          </w:p>
        </w:tc>
        <w:tc>
          <w:tcPr>
            <w:tcW w:w="0" w:type="auto"/>
          </w:tcPr>
          <w:p w14:paraId="5F382698" w14:textId="77777777" w:rsidR="008F52E3" w:rsidRPr="007454A9" w:rsidRDefault="008F52E3"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Offset account</w:t>
            </w:r>
          </w:p>
        </w:tc>
        <w:tc>
          <w:tcPr>
            <w:tcW w:w="0" w:type="auto"/>
          </w:tcPr>
          <w:p w14:paraId="082D7FEC" w14:textId="77777777" w:rsidR="008F52E3" w:rsidRPr="007454A9" w:rsidRDefault="008F52E3"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Currency</w:t>
            </w:r>
          </w:p>
        </w:tc>
        <w:tc>
          <w:tcPr>
            <w:tcW w:w="0" w:type="auto"/>
          </w:tcPr>
          <w:p w14:paraId="7445368D" w14:textId="0F0590C6" w:rsidR="008F52E3" w:rsidRPr="007454A9" w:rsidRDefault="008F52E3" w:rsidP="008A7C1D">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Exchange rate</w:t>
            </w:r>
          </w:p>
        </w:tc>
      </w:tr>
      <w:tr w:rsidR="00A74118" w:rsidRPr="007454A9" w14:paraId="75BA4F5E" w14:textId="1E4AA1FB" w:rsidTr="00736805">
        <w:tc>
          <w:tcPr>
            <w:tcW w:w="904" w:type="dxa"/>
          </w:tcPr>
          <w:p w14:paraId="5F92E40C" w14:textId="5026C06A"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3, 2020</w:t>
            </w:r>
          </w:p>
        </w:tc>
        <w:tc>
          <w:tcPr>
            <w:tcW w:w="0" w:type="auto"/>
          </w:tcPr>
          <w:p w14:paraId="21439C85" w14:textId="3FD1A952"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39D84CF8" w14:textId="27B0BEA2"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3A0D97D7" w14:textId="4EAAF55A" w:rsidR="00A74118" w:rsidRPr="007454A9" w:rsidRDefault="0033159F"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110</w:t>
            </w:r>
          </w:p>
        </w:tc>
        <w:tc>
          <w:tcPr>
            <w:tcW w:w="0" w:type="auto"/>
          </w:tcPr>
          <w:p w14:paraId="3686F377" w14:textId="0F936CE4" w:rsidR="00A74118" w:rsidRPr="007454A9" w:rsidRDefault="00A74118" w:rsidP="00A74118">
            <w:pPr>
              <w:rPr>
                <w:rFonts w:ascii="Segoe UI" w:eastAsia="Times New Roman" w:hAnsi="Segoe UI" w:cs="Segoe UI"/>
                <w:color w:val="171717"/>
                <w:sz w:val="24"/>
                <w:szCs w:val="24"/>
                <w:lang w:val="en-US" w:eastAsia="ru-RU"/>
              </w:rPr>
            </w:pPr>
          </w:p>
        </w:tc>
        <w:tc>
          <w:tcPr>
            <w:tcW w:w="0" w:type="auto"/>
          </w:tcPr>
          <w:p w14:paraId="7236E655" w14:textId="243E0A85"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Customer</w:t>
            </w:r>
          </w:p>
        </w:tc>
        <w:tc>
          <w:tcPr>
            <w:tcW w:w="0" w:type="auto"/>
          </w:tcPr>
          <w:p w14:paraId="3F2F3D5F" w14:textId="099B6B0A"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DE-012</w:t>
            </w:r>
          </w:p>
        </w:tc>
        <w:tc>
          <w:tcPr>
            <w:tcW w:w="0" w:type="auto"/>
          </w:tcPr>
          <w:p w14:paraId="12522DF8" w14:textId="77777777"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0" w:type="auto"/>
          </w:tcPr>
          <w:p w14:paraId="3034DD3F" w14:textId="09367E5A"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93</w:t>
            </w:r>
          </w:p>
        </w:tc>
      </w:tr>
      <w:tr w:rsidR="00A74118" w:rsidRPr="007454A9" w14:paraId="1C5B39EA" w14:textId="242D7227" w:rsidTr="00736805">
        <w:tc>
          <w:tcPr>
            <w:tcW w:w="904" w:type="dxa"/>
          </w:tcPr>
          <w:p w14:paraId="0185CC2A" w14:textId="0276F5D2"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3, 2020</w:t>
            </w:r>
          </w:p>
        </w:tc>
        <w:tc>
          <w:tcPr>
            <w:tcW w:w="0" w:type="auto"/>
          </w:tcPr>
          <w:p w14:paraId="04F60CA7" w14:textId="5E4D5590"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6E500848" w14:textId="235DFA71"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0F5A9E8A" w14:textId="149CD0A6" w:rsidR="00A74118" w:rsidRPr="007454A9" w:rsidRDefault="00A74118" w:rsidP="00A74118">
            <w:pPr>
              <w:rPr>
                <w:rFonts w:ascii="Segoe UI" w:eastAsia="Times New Roman" w:hAnsi="Segoe UI" w:cs="Segoe UI"/>
                <w:color w:val="171717"/>
                <w:sz w:val="24"/>
                <w:szCs w:val="24"/>
                <w:lang w:val="en-US" w:eastAsia="ru-RU"/>
              </w:rPr>
            </w:pPr>
          </w:p>
        </w:tc>
        <w:tc>
          <w:tcPr>
            <w:tcW w:w="0" w:type="auto"/>
          </w:tcPr>
          <w:p w14:paraId="2280C969" w14:textId="5F03172C" w:rsidR="00A74118" w:rsidRPr="007454A9" w:rsidRDefault="0033159F"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150</w:t>
            </w:r>
          </w:p>
        </w:tc>
        <w:tc>
          <w:tcPr>
            <w:tcW w:w="0" w:type="auto"/>
          </w:tcPr>
          <w:p w14:paraId="41BB7A3D" w14:textId="269E2732"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Vendor</w:t>
            </w:r>
          </w:p>
        </w:tc>
        <w:tc>
          <w:tcPr>
            <w:tcW w:w="0" w:type="auto"/>
          </w:tcPr>
          <w:p w14:paraId="504D5FBC" w14:textId="1EF80E68"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DE-001</w:t>
            </w:r>
          </w:p>
        </w:tc>
        <w:tc>
          <w:tcPr>
            <w:tcW w:w="0" w:type="auto"/>
          </w:tcPr>
          <w:p w14:paraId="435E8683" w14:textId="77777777"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0" w:type="auto"/>
          </w:tcPr>
          <w:p w14:paraId="7E81114B" w14:textId="1EA37891" w:rsidR="00A74118" w:rsidRPr="007454A9" w:rsidRDefault="00E8019A"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93</w:t>
            </w:r>
          </w:p>
        </w:tc>
      </w:tr>
      <w:tr w:rsidR="00A74118" w:rsidRPr="007454A9" w14:paraId="4B703800" w14:textId="388153E5" w:rsidTr="00736805">
        <w:tc>
          <w:tcPr>
            <w:tcW w:w="904" w:type="dxa"/>
          </w:tcPr>
          <w:p w14:paraId="72C9962E" w14:textId="12F3CE81"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lastRenderedPageBreak/>
              <w:t>March 3, 2020</w:t>
            </w:r>
          </w:p>
        </w:tc>
        <w:tc>
          <w:tcPr>
            <w:tcW w:w="0" w:type="auto"/>
          </w:tcPr>
          <w:p w14:paraId="3A934A30" w14:textId="09AD954D"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3F91E76F" w14:textId="78816538"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5B68588D" w14:textId="28AB53C8" w:rsidR="00A74118" w:rsidRPr="007454A9" w:rsidRDefault="00A74118" w:rsidP="00A74118">
            <w:pPr>
              <w:rPr>
                <w:rFonts w:ascii="Segoe UI" w:eastAsia="Times New Roman" w:hAnsi="Segoe UI" w:cs="Segoe UI"/>
                <w:color w:val="171717"/>
                <w:sz w:val="24"/>
                <w:szCs w:val="24"/>
                <w:lang w:val="en-US" w:eastAsia="ru-RU"/>
              </w:rPr>
            </w:pPr>
          </w:p>
        </w:tc>
        <w:tc>
          <w:tcPr>
            <w:tcW w:w="0" w:type="auto"/>
          </w:tcPr>
          <w:p w14:paraId="4D1A0126" w14:textId="1B5F0E11" w:rsidR="00A74118" w:rsidRPr="007454A9" w:rsidRDefault="0033159F"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250</w:t>
            </w:r>
          </w:p>
        </w:tc>
        <w:tc>
          <w:tcPr>
            <w:tcW w:w="0" w:type="auto"/>
          </w:tcPr>
          <w:p w14:paraId="79AAE62B" w14:textId="0FE40F44"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Vendor</w:t>
            </w:r>
          </w:p>
        </w:tc>
        <w:tc>
          <w:tcPr>
            <w:tcW w:w="0" w:type="auto"/>
          </w:tcPr>
          <w:p w14:paraId="2C4CF7E2" w14:textId="65E5E8C6"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DE-01001</w:t>
            </w:r>
          </w:p>
        </w:tc>
        <w:tc>
          <w:tcPr>
            <w:tcW w:w="0" w:type="auto"/>
          </w:tcPr>
          <w:p w14:paraId="1FCE611C" w14:textId="77777777" w:rsidR="00A74118" w:rsidRPr="007454A9" w:rsidRDefault="00A74118"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0" w:type="auto"/>
          </w:tcPr>
          <w:p w14:paraId="547C5686" w14:textId="0055075B" w:rsidR="00A74118" w:rsidRPr="007454A9" w:rsidRDefault="00E8019A" w:rsidP="00A74118">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93</w:t>
            </w:r>
          </w:p>
        </w:tc>
      </w:tr>
    </w:tbl>
    <w:p w14:paraId="34B8F9F3" w14:textId="69E84564" w:rsidR="00A75AFD" w:rsidRPr="007454A9" w:rsidRDefault="00A75AFD" w:rsidP="00E8019A">
      <w:pPr>
        <w:pStyle w:val="ListParagraph"/>
        <w:numPr>
          <w:ilvl w:val="0"/>
          <w:numId w:val="7"/>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 xml:space="preserve">Verify </w:t>
      </w:r>
      <w:ins w:id="248" w:author="Kristin Fender" w:date="2020-04-23T09:19:00Z">
        <w:r w:rsidR="00684CE2" w:rsidRPr="007454A9">
          <w:rPr>
            <w:rFonts w:ascii="Segoe UI" w:eastAsia="Times New Roman" w:hAnsi="Segoe UI" w:cs="Segoe UI"/>
            <w:color w:val="171717"/>
            <w:sz w:val="24"/>
            <w:szCs w:val="24"/>
            <w:lang w:val="en-US" w:eastAsia="ru-RU"/>
          </w:rPr>
          <w:t xml:space="preserve">that </w:t>
        </w:r>
      </w:ins>
      <w:r w:rsidRPr="007454A9">
        <w:rPr>
          <w:rFonts w:ascii="Segoe UI" w:eastAsia="Times New Roman" w:hAnsi="Segoe UI" w:cs="Segoe UI"/>
          <w:color w:val="171717"/>
          <w:sz w:val="24"/>
          <w:szCs w:val="24"/>
          <w:lang w:val="en-US" w:eastAsia="ru-RU"/>
        </w:rPr>
        <w:t>the currency exchange rate</w:t>
      </w:r>
      <w:del w:id="249" w:author="Christopher Read" w:date="2020-04-24T16:08:00Z">
        <w:r w:rsidRPr="007454A9" w:rsidDel="008E784D">
          <w:rPr>
            <w:rFonts w:ascii="Segoe UI" w:eastAsia="Times New Roman" w:hAnsi="Segoe UI" w:cs="Segoe UI"/>
            <w:color w:val="171717"/>
            <w:sz w:val="24"/>
            <w:szCs w:val="24"/>
            <w:lang w:val="en-US" w:eastAsia="ru-RU"/>
          </w:rPr>
          <w:delText>s</w:delText>
        </w:r>
      </w:del>
      <w:r w:rsidRPr="007454A9">
        <w:rPr>
          <w:rFonts w:ascii="Segoe UI" w:eastAsia="Times New Roman" w:hAnsi="Segoe UI" w:cs="Segoe UI"/>
          <w:color w:val="171717"/>
          <w:sz w:val="24"/>
          <w:szCs w:val="24"/>
          <w:lang w:val="en-US" w:eastAsia="ru-RU"/>
        </w:rPr>
        <w:t xml:space="preserve"> </w:t>
      </w:r>
      <w:ins w:id="250" w:author="Chris Read" w:date="2020-04-24T16:10:00Z">
        <w:r w:rsidR="003A512B" w:rsidRPr="007454A9">
          <w:rPr>
            <w:rFonts w:ascii="Segoe UI" w:eastAsia="Times New Roman" w:hAnsi="Segoe UI" w:cs="Segoe UI"/>
            <w:color w:val="171717"/>
            <w:sz w:val="24"/>
            <w:szCs w:val="24"/>
            <w:lang w:val="en-US" w:eastAsia="ru-RU"/>
          </w:rPr>
          <w:t xml:space="preserve">value </w:t>
        </w:r>
      </w:ins>
      <w:r w:rsidRPr="007454A9">
        <w:rPr>
          <w:rFonts w:ascii="Segoe UI" w:eastAsia="Times New Roman" w:hAnsi="Segoe UI" w:cs="Segoe UI"/>
          <w:color w:val="171717"/>
          <w:sz w:val="24"/>
          <w:szCs w:val="24"/>
          <w:lang w:val="en-US" w:eastAsia="ru-RU"/>
        </w:rPr>
        <w:t xml:space="preserve">that </w:t>
      </w:r>
      <w:del w:id="251" w:author="Christopher Read" w:date="2020-04-24T16:08:00Z">
        <w:r w:rsidRPr="007454A9" w:rsidDel="008E784D">
          <w:rPr>
            <w:rFonts w:ascii="Segoe UI" w:eastAsia="Times New Roman" w:hAnsi="Segoe UI" w:cs="Segoe UI"/>
            <w:color w:val="171717"/>
            <w:sz w:val="24"/>
            <w:szCs w:val="24"/>
            <w:lang w:val="en-US" w:eastAsia="ru-RU"/>
          </w:rPr>
          <w:delText xml:space="preserve">are </w:delText>
        </w:r>
      </w:del>
      <w:ins w:id="252" w:author="Christopher Read" w:date="2020-04-24T16:08:00Z">
        <w:r w:rsidR="008E784D" w:rsidRPr="007454A9">
          <w:rPr>
            <w:rFonts w:ascii="Segoe UI" w:eastAsia="Times New Roman" w:hAnsi="Segoe UI" w:cs="Segoe UI"/>
            <w:color w:val="171717"/>
            <w:sz w:val="24"/>
            <w:szCs w:val="24"/>
            <w:lang w:val="en-US" w:eastAsia="ru-RU"/>
          </w:rPr>
          <w:t xml:space="preserve">is </w:t>
        </w:r>
      </w:ins>
      <w:r w:rsidR="00137418" w:rsidRPr="007454A9">
        <w:rPr>
          <w:rFonts w:ascii="Segoe UI" w:eastAsia="Times New Roman" w:hAnsi="Segoe UI" w:cs="Segoe UI"/>
          <w:color w:val="171717"/>
          <w:sz w:val="24"/>
          <w:szCs w:val="24"/>
          <w:lang w:val="en-US" w:eastAsia="ru-RU"/>
        </w:rPr>
        <w:t xml:space="preserve">automatically </w:t>
      </w:r>
      <w:del w:id="253" w:author="Christopher Read" w:date="2020-04-24T16:08:00Z">
        <w:r w:rsidRPr="007454A9" w:rsidDel="008E784D">
          <w:rPr>
            <w:rFonts w:ascii="Segoe UI" w:eastAsia="Times New Roman" w:hAnsi="Segoe UI" w:cs="Segoe UI"/>
            <w:color w:val="171717"/>
            <w:sz w:val="24"/>
            <w:szCs w:val="24"/>
            <w:lang w:val="en-US" w:eastAsia="ru-RU"/>
          </w:rPr>
          <w:delText xml:space="preserve">filled </w:delText>
        </w:r>
      </w:del>
      <w:ins w:id="254" w:author="Christopher Read" w:date="2020-04-24T16:08:00Z">
        <w:r w:rsidR="008E784D" w:rsidRPr="007454A9">
          <w:rPr>
            <w:rFonts w:ascii="Segoe UI" w:eastAsia="Times New Roman" w:hAnsi="Segoe UI" w:cs="Segoe UI"/>
            <w:color w:val="171717"/>
            <w:sz w:val="24"/>
            <w:szCs w:val="24"/>
            <w:lang w:val="en-US" w:eastAsia="ru-RU"/>
          </w:rPr>
          <w:t xml:space="preserve">entered </w:t>
        </w:r>
      </w:ins>
      <w:del w:id="255" w:author="Chris Read" w:date="2020-04-24T16:10:00Z">
        <w:r w:rsidRPr="007454A9" w:rsidDel="003A512B">
          <w:rPr>
            <w:rFonts w:ascii="Segoe UI" w:eastAsia="Times New Roman" w:hAnsi="Segoe UI" w:cs="Segoe UI"/>
            <w:color w:val="171717"/>
            <w:sz w:val="24"/>
            <w:szCs w:val="24"/>
            <w:lang w:val="en-US" w:eastAsia="ru-RU"/>
          </w:rPr>
          <w:delText xml:space="preserve">for </w:delText>
        </w:r>
      </w:del>
      <w:ins w:id="256" w:author="Chris Read" w:date="2020-04-24T16:10:00Z">
        <w:r w:rsidR="003A512B" w:rsidRPr="007454A9">
          <w:rPr>
            <w:rFonts w:ascii="Segoe UI" w:eastAsia="Times New Roman" w:hAnsi="Segoe UI" w:cs="Segoe UI"/>
            <w:color w:val="171717"/>
            <w:sz w:val="24"/>
            <w:szCs w:val="24"/>
            <w:lang w:val="en-US" w:eastAsia="ru-RU"/>
          </w:rPr>
          <w:t xml:space="preserve">on </w:t>
        </w:r>
      </w:ins>
      <w:r w:rsidRPr="007454A9">
        <w:rPr>
          <w:rFonts w:ascii="Segoe UI" w:eastAsia="Times New Roman" w:hAnsi="Segoe UI" w:cs="Segoe UI"/>
          <w:color w:val="171717"/>
          <w:sz w:val="24"/>
          <w:szCs w:val="24"/>
          <w:lang w:val="en-US" w:eastAsia="ru-RU"/>
        </w:rPr>
        <w:t>the line</w:t>
      </w:r>
      <w:r w:rsidR="00137418" w:rsidRPr="007454A9">
        <w:rPr>
          <w:rFonts w:ascii="Segoe UI" w:eastAsia="Times New Roman" w:hAnsi="Segoe UI" w:cs="Segoe UI"/>
          <w:color w:val="171717"/>
          <w:sz w:val="24"/>
          <w:szCs w:val="24"/>
          <w:lang w:val="en-US" w:eastAsia="ru-RU"/>
        </w:rPr>
        <w:t xml:space="preserve">s is </w:t>
      </w:r>
      <w:r w:rsidR="00137418" w:rsidRPr="007454A9">
        <w:rPr>
          <w:rFonts w:ascii="Segoe UI" w:eastAsia="Times New Roman" w:hAnsi="Segoe UI" w:cs="Segoe UI"/>
          <w:b/>
          <w:bCs/>
          <w:color w:val="171717"/>
          <w:sz w:val="24"/>
          <w:szCs w:val="24"/>
          <w:lang w:val="en-US" w:eastAsia="ru-RU"/>
          <w:rPrChange w:id="257" w:author="Christopher Read" w:date="2020-04-27T13:49:00Z">
            <w:rPr>
              <w:rFonts w:ascii="Segoe UI" w:eastAsia="Times New Roman" w:hAnsi="Segoe UI" w:cs="Segoe UI"/>
              <w:color w:val="171717"/>
              <w:sz w:val="24"/>
              <w:szCs w:val="24"/>
              <w:lang w:val="en-US" w:eastAsia="ru-RU"/>
            </w:rPr>
          </w:rPrChange>
        </w:rPr>
        <w:t>93</w:t>
      </w:r>
      <w:r w:rsidR="00137418" w:rsidRPr="007454A9">
        <w:rPr>
          <w:rFonts w:ascii="Segoe UI" w:eastAsia="Times New Roman" w:hAnsi="Segoe UI" w:cs="Segoe UI"/>
          <w:color w:val="171717"/>
          <w:sz w:val="24"/>
          <w:szCs w:val="24"/>
          <w:lang w:val="en-US" w:eastAsia="ru-RU"/>
        </w:rPr>
        <w:t>.</w:t>
      </w:r>
    </w:p>
    <w:p w14:paraId="5B7E6540" w14:textId="3F44271D" w:rsidR="00344D0A" w:rsidRPr="007454A9" w:rsidRDefault="00344D0A" w:rsidP="00E8019A">
      <w:pPr>
        <w:pStyle w:val="ListParagraph"/>
        <w:numPr>
          <w:ilvl w:val="0"/>
          <w:numId w:val="7"/>
        </w:numPr>
        <w:spacing w:after="0" w:line="240" w:lineRule="auto"/>
        <w:rPr>
          <w:rFonts w:ascii="Segoe UI" w:eastAsia="Times New Roman" w:hAnsi="Segoe UI" w:cs="Segoe UI"/>
          <w:color w:val="171717"/>
          <w:sz w:val="24"/>
          <w:szCs w:val="24"/>
          <w:lang w:val="en-US" w:eastAsia="ru-RU"/>
        </w:rPr>
      </w:pPr>
      <w:del w:id="258" w:author="Kristin Fender" w:date="2020-04-23T09:20:00Z">
        <w:r w:rsidRPr="007454A9" w:rsidDel="00774376">
          <w:rPr>
            <w:rFonts w:ascii="Segoe UI" w:eastAsia="Times New Roman" w:hAnsi="Segoe UI" w:cs="Segoe UI"/>
            <w:color w:val="171717"/>
            <w:sz w:val="24"/>
            <w:szCs w:val="24"/>
            <w:lang w:val="en-US" w:eastAsia="ru-RU"/>
          </w:rPr>
          <w:delText xml:space="preserve">Click </w:delText>
        </w:r>
      </w:del>
      <w:ins w:id="259" w:author="Kristin Fender" w:date="2020-04-23T09:20:00Z">
        <w:r w:rsidR="00774376" w:rsidRPr="007454A9">
          <w:rPr>
            <w:rFonts w:ascii="Segoe UI" w:eastAsia="Times New Roman" w:hAnsi="Segoe UI" w:cs="Segoe UI"/>
            <w:color w:val="171717"/>
            <w:sz w:val="24"/>
            <w:szCs w:val="24"/>
            <w:lang w:val="en-US" w:eastAsia="ru-RU"/>
          </w:rPr>
          <w:t xml:space="preserve">Select </w:t>
        </w:r>
      </w:ins>
      <w:r w:rsidRPr="007454A9">
        <w:rPr>
          <w:rFonts w:ascii="Segoe UI" w:eastAsia="Times New Roman" w:hAnsi="Segoe UI" w:cs="Segoe UI"/>
          <w:b/>
          <w:bCs/>
          <w:color w:val="171717"/>
          <w:sz w:val="24"/>
          <w:szCs w:val="24"/>
          <w:lang w:val="en-US" w:eastAsia="ru-RU"/>
        </w:rPr>
        <w:t>Functions</w:t>
      </w:r>
      <w:r w:rsidR="00A75AFD" w:rsidRPr="007454A9">
        <w:rPr>
          <w:rFonts w:ascii="Segoe UI" w:eastAsia="Times New Roman" w:hAnsi="Segoe UI" w:cs="Segoe UI"/>
          <w:b/>
          <w:bCs/>
          <w:color w:val="171717"/>
          <w:sz w:val="24"/>
          <w:szCs w:val="24"/>
          <w:lang w:val="en-US" w:eastAsia="ru-RU"/>
        </w:rPr>
        <w:t xml:space="preserve"> &gt; </w:t>
      </w:r>
      <w:r w:rsidRPr="007454A9">
        <w:rPr>
          <w:rFonts w:ascii="Segoe UI" w:eastAsia="Times New Roman" w:hAnsi="Segoe UI" w:cs="Segoe UI"/>
          <w:b/>
          <w:bCs/>
          <w:color w:val="171717"/>
          <w:sz w:val="24"/>
          <w:szCs w:val="24"/>
          <w:lang w:val="en-US" w:eastAsia="ru-RU"/>
        </w:rPr>
        <w:t>Exchange rate calculation</w:t>
      </w:r>
      <w:r w:rsidRPr="007454A9">
        <w:rPr>
          <w:rFonts w:ascii="Segoe UI" w:eastAsia="Times New Roman" w:hAnsi="Segoe UI" w:cs="Segoe UI"/>
          <w:color w:val="171717"/>
          <w:sz w:val="24"/>
          <w:szCs w:val="24"/>
          <w:lang w:val="en-US" w:eastAsia="ru-RU"/>
        </w:rPr>
        <w:t>.</w:t>
      </w:r>
    </w:p>
    <w:p w14:paraId="7D3A5C1F" w14:textId="0FBCDE79" w:rsidR="00344D0A" w:rsidRPr="007454A9" w:rsidRDefault="00344D0A">
      <w:pPr>
        <w:pStyle w:val="ListParagraph"/>
        <w:numPr>
          <w:ilvl w:val="0"/>
          <w:numId w:val="7"/>
        </w:numPr>
        <w:spacing w:after="0" w:line="240" w:lineRule="auto"/>
        <w:rPr>
          <w:rFonts w:ascii="Segoe UI" w:eastAsia="Times New Roman" w:hAnsi="Segoe UI" w:cs="Segoe UI"/>
          <w:color w:val="171717"/>
          <w:sz w:val="24"/>
          <w:szCs w:val="24"/>
          <w:lang w:val="en-US" w:eastAsia="ru-RU"/>
        </w:rPr>
      </w:pPr>
      <w:r w:rsidRPr="007454A9">
        <w:rPr>
          <w:lang w:val="en-US" w:eastAsia="ru-RU"/>
        </w:rPr>
        <w:t xml:space="preserve">In </w:t>
      </w:r>
      <w:r w:rsidRPr="007454A9">
        <w:rPr>
          <w:rFonts w:ascii="Segoe UI" w:eastAsia="Times New Roman" w:hAnsi="Segoe UI" w:cs="Segoe UI"/>
          <w:color w:val="171717"/>
          <w:sz w:val="24"/>
          <w:szCs w:val="24"/>
          <w:lang w:val="en-US" w:eastAsia="ru-RU"/>
        </w:rPr>
        <w:t xml:space="preserve">the </w:t>
      </w:r>
      <w:r w:rsidRPr="007454A9">
        <w:rPr>
          <w:rFonts w:ascii="Segoe UI" w:eastAsia="Times New Roman" w:hAnsi="Segoe UI" w:cs="Segoe UI"/>
          <w:b/>
          <w:bCs/>
          <w:color w:val="171717"/>
          <w:sz w:val="24"/>
          <w:szCs w:val="24"/>
          <w:lang w:val="en-US" w:eastAsia="ru-RU"/>
        </w:rPr>
        <w:t>Exchange rate calculation</w:t>
      </w:r>
      <w:r w:rsidRPr="007454A9">
        <w:rPr>
          <w:rFonts w:ascii="Segoe UI" w:eastAsia="Times New Roman" w:hAnsi="Segoe UI" w:cs="Segoe UI"/>
          <w:color w:val="171717"/>
          <w:sz w:val="24"/>
          <w:szCs w:val="24"/>
          <w:lang w:val="en-US" w:eastAsia="ru-RU"/>
        </w:rPr>
        <w:t xml:space="preserve"> dialog box</w:t>
      </w:r>
      <w:ins w:id="260" w:author="Kristin Fender" w:date="2020-04-23T09:20:00Z">
        <w:r w:rsidR="00774376" w:rsidRPr="007454A9">
          <w:rPr>
            <w:rFonts w:ascii="Segoe UI" w:eastAsia="Times New Roman" w:hAnsi="Segoe UI" w:cs="Segoe UI"/>
            <w:color w:val="171717"/>
            <w:sz w:val="24"/>
            <w:szCs w:val="24"/>
            <w:lang w:val="en-US" w:eastAsia="ru-RU"/>
          </w:rPr>
          <w:t>,</w:t>
        </w:r>
      </w:ins>
      <w:r w:rsidRPr="007454A9">
        <w:rPr>
          <w:rFonts w:ascii="Segoe UI" w:eastAsia="Times New Roman" w:hAnsi="Segoe UI" w:cs="Segoe UI"/>
          <w:color w:val="171717"/>
          <w:sz w:val="24"/>
          <w:szCs w:val="24"/>
          <w:lang w:val="en-US" w:eastAsia="ru-RU"/>
        </w:rPr>
        <w:t xml:space="preserve"> </w:t>
      </w:r>
      <w:del w:id="261" w:author="Christopher Read" w:date="2020-04-24T16:08:00Z">
        <w:r w:rsidRPr="007454A9" w:rsidDel="008E784D">
          <w:rPr>
            <w:rFonts w:ascii="Segoe UI" w:eastAsia="Times New Roman" w:hAnsi="Segoe UI" w:cs="Segoe UI"/>
            <w:color w:val="171717"/>
            <w:sz w:val="24"/>
            <w:szCs w:val="24"/>
            <w:lang w:val="en-US" w:eastAsia="ru-RU"/>
          </w:rPr>
          <w:delText>fill in</w:delText>
        </w:r>
      </w:del>
      <w:ins w:id="262" w:author="Christopher Read" w:date="2020-04-24T16:08:00Z">
        <w:r w:rsidR="008E784D" w:rsidRPr="007454A9">
          <w:rPr>
            <w:rFonts w:ascii="Segoe UI" w:eastAsia="Times New Roman" w:hAnsi="Segoe UI" w:cs="Segoe UI"/>
            <w:color w:val="171717"/>
            <w:sz w:val="24"/>
            <w:szCs w:val="24"/>
            <w:lang w:val="en-US" w:eastAsia="ru-RU"/>
          </w:rPr>
          <w:t>set</w:t>
        </w:r>
      </w:ins>
      <w:r w:rsidRPr="007454A9">
        <w:rPr>
          <w:rFonts w:ascii="Segoe UI" w:eastAsia="Times New Roman" w:hAnsi="Segoe UI" w:cs="Segoe UI"/>
          <w:color w:val="171717"/>
          <w:sz w:val="24"/>
          <w:szCs w:val="24"/>
          <w:lang w:val="en-US" w:eastAsia="ru-RU"/>
        </w:rPr>
        <w:t xml:space="preserve"> the </w:t>
      </w:r>
      <w:del w:id="263" w:author="Christopher Read" w:date="2020-04-24T16:08:00Z">
        <w:r w:rsidRPr="007454A9" w:rsidDel="008E784D">
          <w:rPr>
            <w:rFonts w:ascii="Segoe UI" w:eastAsia="Times New Roman" w:hAnsi="Segoe UI" w:cs="Segoe UI"/>
            <w:color w:val="171717"/>
            <w:sz w:val="24"/>
            <w:szCs w:val="24"/>
            <w:lang w:val="en-US" w:eastAsia="ru-RU"/>
          </w:rPr>
          <w:delText xml:space="preserve">following </w:delText>
        </w:r>
      </w:del>
      <w:r w:rsidRPr="007454A9">
        <w:rPr>
          <w:rFonts w:ascii="Segoe UI" w:eastAsia="Times New Roman" w:hAnsi="Segoe UI" w:cs="Segoe UI"/>
          <w:color w:val="171717"/>
          <w:sz w:val="24"/>
          <w:szCs w:val="24"/>
          <w:lang w:val="en-US" w:eastAsia="ru-RU"/>
        </w:rPr>
        <w:t xml:space="preserve">fields </w:t>
      </w:r>
      <w:del w:id="264" w:author="Christopher Read" w:date="2020-04-24T16:08:00Z">
        <w:r w:rsidRPr="007454A9" w:rsidDel="008E784D">
          <w:rPr>
            <w:rFonts w:ascii="Segoe UI" w:eastAsia="Times New Roman" w:hAnsi="Segoe UI" w:cs="Segoe UI"/>
            <w:color w:val="171717"/>
            <w:sz w:val="24"/>
            <w:szCs w:val="24"/>
            <w:lang w:val="en-US" w:eastAsia="ru-RU"/>
          </w:rPr>
          <w:delText xml:space="preserve">with </w:delText>
        </w:r>
      </w:del>
      <w:ins w:id="265" w:author="Christopher Read" w:date="2020-04-24T16:08:00Z">
        <w:r w:rsidR="008E784D" w:rsidRPr="007454A9">
          <w:rPr>
            <w:rFonts w:ascii="Segoe UI" w:eastAsia="Times New Roman" w:hAnsi="Segoe UI" w:cs="Segoe UI"/>
            <w:color w:val="171717"/>
            <w:sz w:val="24"/>
            <w:szCs w:val="24"/>
            <w:lang w:val="en-US" w:eastAsia="ru-RU"/>
          </w:rPr>
          <w:t xml:space="preserve">to </w:t>
        </w:r>
      </w:ins>
      <w:r w:rsidRPr="007454A9">
        <w:rPr>
          <w:rFonts w:ascii="Segoe UI" w:eastAsia="Times New Roman" w:hAnsi="Segoe UI" w:cs="Segoe UI"/>
          <w:color w:val="171717"/>
          <w:sz w:val="24"/>
          <w:szCs w:val="24"/>
          <w:lang w:val="en-US" w:eastAsia="ru-RU"/>
        </w:rPr>
        <w:t>the following values</w:t>
      </w:r>
      <w:ins w:id="266" w:author="Christopher Read" w:date="2020-04-24T16:08:00Z">
        <w:r w:rsidR="008E784D" w:rsidRPr="007454A9">
          <w:rPr>
            <w:rFonts w:ascii="Segoe UI" w:eastAsia="Times New Roman" w:hAnsi="Segoe UI" w:cs="Segoe UI"/>
            <w:color w:val="171717"/>
            <w:sz w:val="24"/>
            <w:szCs w:val="24"/>
            <w:lang w:val="en-US" w:eastAsia="ru-RU"/>
          </w:rPr>
          <w:t>:</w:t>
        </w:r>
      </w:ins>
    </w:p>
    <w:p w14:paraId="42ECFB83" w14:textId="5BAF7A28" w:rsidR="00344D0A" w:rsidRPr="007454A9" w:rsidRDefault="00344D0A" w:rsidP="00A75AFD">
      <w:pPr>
        <w:pStyle w:val="ListParagraph"/>
        <w:numPr>
          <w:ilvl w:val="0"/>
          <w:numId w:val="4"/>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b/>
          <w:bCs/>
          <w:color w:val="171717"/>
          <w:sz w:val="24"/>
          <w:szCs w:val="24"/>
          <w:lang w:val="en-US" w:eastAsia="ru-RU"/>
        </w:rPr>
        <w:t>From date</w:t>
      </w:r>
      <w:ins w:id="267" w:author="Christopher Read" w:date="2020-04-24T16:09:00Z">
        <w:r w:rsidR="008E784D" w:rsidRPr="007454A9">
          <w:rPr>
            <w:rFonts w:ascii="Segoe UI" w:eastAsia="Times New Roman" w:hAnsi="Segoe UI" w:cs="Segoe UI"/>
            <w:b/>
            <w:bCs/>
            <w:color w:val="171717"/>
            <w:sz w:val="24"/>
            <w:szCs w:val="24"/>
            <w:lang w:val="en-US" w:eastAsia="ru-RU"/>
          </w:rPr>
          <w:t>:</w:t>
        </w:r>
      </w:ins>
      <w:del w:id="268" w:author="Christopher Read" w:date="2020-04-24T16:09:00Z">
        <w:r w:rsidRPr="007454A9" w:rsidDel="008E784D">
          <w:rPr>
            <w:rFonts w:ascii="Segoe UI" w:eastAsia="Times New Roman" w:hAnsi="Segoe UI" w:cs="Segoe UI"/>
            <w:color w:val="171717"/>
            <w:sz w:val="24"/>
            <w:szCs w:val="24"/>
            <w:lang w:val="en-US" w:eastAsia="ru-RU"/>
          </w:rPr>
          <w:delText xml:space="preserve"> –</w:delText>
        </w:r>
      </w:del>
      <w:r w:rsidRPr="007454A9">
        <w:rPr>
          <w:rFonts w:ascii="Segoe UI" w:eastAsia="Times New Roman" w:hAnsi="Segoe UI" w:cs="Segoe UI"/>
          <w:color w:val="171717"/>
          <w:sz w:val="24"/>
          <w:szCs w:val="24"/>
          <w:lang w:val="en-US" w:eastAsia="ru-RU"/>
        </w:rPr>
        <w:t xml:space="preserve"> 3/1/2020</w:t>
      </w:r>
    </w:p>
    <w:p w14:paraId="187999F3" w14:textId="71750952" w:rsidR="00344D0A" w:rsidRPr="007454A9" w:rsidRDefault="00344D0A" w:rsidP="00A75AFD">
      <w:pPr>
        <w:pStyle w:val="ListParagraph"/>
        <w:numPr>
          <w:ilvl w:val="0"/>
          <w:numId w:val="4"/>
        </w:numPr>
        <w:spacing w:after="0" w:line="240" w:lineRule="auto"/>
        <w:rPr>
          <w:rFonts w:ascii="Segoe UI" w:eastAsia="Times New Roman" w:hAnsi="Segoe UI" w:cs="Segoe UI"/>
          <w:color w:val="171717"/>
          <w:sz w:val="24"/>
          <w:szCs w:val="24"/>
          <w:lang w:val="en-US" w:eastAsia="ru-RU"/>
        </w:rPr>
      </w:pPr>
      <w:r w:rsidRPr="007454A9">
        <w:rPr>
          <w:rFonts w:ascii="Segoe UI" w:eastAsia="Times New Roman" w:hAnsi="Segoe UI" w:cs="Segoe UI"/>
          <w:b/>
          <w:bCs/>
          <w:color w:val="171717"/>
          <w:sz w:val="24"/>
          <w:szCs w:val="24"/>
          <w:lang w:val="en-US" w:eastAsia="ru-RU"/>
        </w:rPr>
        <w:t>Calculation method</w:t>
      </w:r>
      <w:ins w:id="269" w:author="Christopher Read" w:date="2020-04-24T16:09:00Z">
        <w:r w:rsidR="008E784D" w:rsidRPr="007454A9">
          <w:rPr>
            <w:rFonts w:ascii="Segoe UI" w:eastAsia="Times New Roman" w:hAnsi="Segoe UI" w:cs="Segoe UI"/>
            <w:b/>
            <w:bCs/>
            <w:color w:val="171717"/>
            <w:sz w:val="24"/>
            <w:szCs w:val="24"/>
            <w:lang w:val="en-US" w:eastAsia="ru-RU"/>
          </w:rPr>
          <w:t>:</w:t>
        </w:r>
      </w:ins>
      <w:del w:id="270" w:author="Christopher Read" w:date="2020-04-24T16:09:00Z">
        <w:r w:rsidRPr="007454A9" w:rsidDel="008E784D">
          <w:rPr>
            <w:rFonts w:ascii="Segoe UI" w:eastAsia="Times New Roman" w:hAnsi="Segoe UI" w:cs="Segoe UI"/>
            <w:b/>
            <w:bCs/>
            <w:color w:val="171717"/>
            <w:sz w:val="24"/>
            <w:szCs w:val="24"/>
            <w:lang w:val="en-US" w:eastAsia="ru-RU"/>
          </w:rPr>
          <w:delText xml:space="preserve"> </w:delText>
        </w:r>
        <w:r w:rsidRPr="007454A9" w:rsidDel="008E784D">
          <w:rPr>
            <w:rFonts w:ascii="Segoe UI" w:eastAsia="Times New Roman" w:hAnsi="Segoe UI" w:cs="Segoe UI"/>
            <w:color w:val="171717"/>
            <w:sz w:val="24"/>
            <w:szCs w:val="24"/>
            <w:lang w:val="en-US" w:eastAsia="ru-RU"/>
          </w:rPr>
          <w:delText>-</w:delText>
        </w:r>
      </w:del>
      <w:r w:rsidRPr="007454A9">
        <w:rPr>
          <w:rFonts w:ascii="Segoe UI" w:eastAsia="Times New Roman" w:hAnsi="Segoe UI" w:cs="Segoe UI"/>
          <w:color w:val="171717"/>
          <w:sz w:val="24"/>
          <w:szCs w:val="24"/>
          <w:lang w:val="en-US" w:eastAsia="ru-RU"/>
        </w:rPr>
        <w:t xml:space="preserve"> </w:t>
      </w:r>
      <w:r w:rsidR="009B66C2" w:rsidRPr="007454A9">
        <w:rPr>
          <w:rFonts w:ascii="Segoe UI" w:hAnsi="Segoe UI" w:cs="Segoe UI"/>
          <w:sz w:val="24"/>
          <w:szCs w:val="24"/>
          <w:lang w:val="en-US"/>
        </w:rPr>
        <w:t>Average</w:t>
      </w:r>
      <w:r w:rsidRPr="007454A9">
        <w:rPr>
          <w:rFonts w:ascii="Segoe UI" w:hAnsi="Segoe UI" w:cs="Segoe UI"/>
          <w:sz w:val="24"/>
          <w:szCs w:val="24"/>
          <w:lang w:val="en-US"/>
        </w:rPr>
        <w:t xml:space="preserve"> exchange rate</w:t>
      </w:r>
    </w:p>
    <w:p w14:paraId="1FA6BFEC" w14:textId="265F1BD9" w:rsidR="009B66C2" w:rsidRPr="007454A9" w:rsidRDefault="003C5EC9" w:rsidP="00E8019A">
      <w:pPr>
        <w:pStyle w:val="ListParagraph"/>
        <w:numPr>
          <w:ilvl w:val="0"/>
          <w:numId w:val="7"/>
        </w:numPr>
        <w:rPr>
          <w:rFonts w:ascii="Segoe UI" w:hAnsi="Segoe UI" w:cs="Segoe UI"/>
          <w:sz w:val="24"/>
          <w:szCs w:val="24"/>
          <w:lang w:val="en-US"/>
        </w:rPr>
      </w:pPr>
      <w:r w:rsidRPr="007454A9">
        <w:rPr>
          <w:rFonts w:ascii="Segoe UI" w:eastAsia="Times New Roman" w:hAnsi="Segoe UI" w:cs="Segoe UI"/>
          <w:color w:val="171717"/>
          <w:sz w:val="24"/>
          <w:szCs w:val="24"/>
          <w:lang w:val="en-US" w:eastAsia="ru-RU"/>
        </w:rPr>
        <w:t xml:space="preserve">Select </w:t>
      </w:r>
      <w:r w:rsidRPr="007454A9">
        <w:rPr>
          <w:rFonts w:ascii="Segoe UI" w:eastAsia="Times New Roman" w:hAnsi="Segoe UI" w:cs="Segoe UI"/>
          <w:b/>
          <w:bCs/>
          <w:color w:val="171717"/>
          <w:sz w:val="24"/>
          <w:szCs w:val="24"/>
          <w:lang w:val="en-US" w:eastAsia="ru-RU"/>
        </w:rPr>
        <w:t>OK</w:t>
      </w:r>
      <w:ins w:id="271" w:author="Chris Read" w:date="2020-04-24T16:09:00Z">
        <w:r w:rsidR="003A512B" w:rsidRPr="007454A9">
          <w:rPr>
            <w:rFonts w:ascii="Segoe UI" w:eastAsia="Times New Roman" w:hAnsi="Segoe UI" w:cs="Segoe UI"/>
            <w:color w:val="171717"/>
            <w:sz w:val="24"/>
            <w:szCs w:val="24"/>
            <w:lang w:val="en-US" w:eastAsia="ru-RU"/>
          </w:rPr>
          <w:t>,</w:t>
        </w:r>
      </w:ins>
      <w:ins w:id="272" w:author="Kristin Fender" w:date="2020-04-23T09:20:00Z">
        <w:r w:rsidR="00774376" w:rsidRPr="007454A9">
          <w:rPr>
            <w:rFonts w:ascii="Segoe UI" w:eastAsia="Times New Roman" w:hAnsi="Segoe UI" w:cs="Segoe UI"/>
            <w:color w:val="171717"/>
            <w:sz w:val="24"/>
            <w:szCs w:val="24"/>
            <w:lang w:val="en-US" w:eastAsia="ru-RU"/>
          </w:rPr>
          <w:t xml:space="preserve"> and v</w:t>
        </w:r>
      </w:ins>
      <w:del w:id="273" w:author="Kristin Fender" w:date="2020-04-23T09:20:00Z">
        <w:r w:rsidRPr="007454A9" w:rsidDel="00774376">
          <w:rPr>
            <w:rFonts w:ascii="Segoe UI" w:eastAsia="Times New Roman" w:hAnsi="Segoe UI" w:cs="Segoe UI"/>
            <w:color w:val="171717"/>
            <w:sz w:val="24"/>
            <w:szCs w:val="24"/>
            <w:lang w:val="en-US" w:eastAsia="ru-RU"/>
          </w:rPr>
          <w:delText xml:space="preserve">. </w:delText>
        </w:r>
        <w:r w:rsidR="00A75AFD" w:rsidRPr="007454A9" w:rsidDel="00774376">
          <w:rPr>
            <w:rFonts w:ascii="Segoe UI" w:eastAsia="Times New Roman" w:hAnsi="Segoe UI" w:cs="Segoe UI"/>
            <w:color w:val="171717"/>
            <w:sz w:val="24"/>
            <w:szCs w:val="24"/>
            <w:lang w:val="en-US" w:eastAsia="ru-RU"/>
          </w:rPr>
          <w:delText>V</w:delText>
        </w:r>
      </w:del>
      <w:r w:rsidR="00A75AFD" w:rsidRPr="007454A9">
        <w:rPr>
          <w:rFonts w:ascii="Segoe UI" w:eastAsia="Times New Roman" w:hAnsi="Segoe UI" w:cs="Segoe UI"/>
          <w:color w:val="171717"/>
          <w:sz w:val="24"/>
          <w:szCs w:val="24"/>
          <w:lang w:val="en-US" w:eastAsia="ru-RU"/>
        </w:rPr>
        <w:t xml:space="preserve">erify that </w:t>
      </w:r>
      <w:r w:rsidR="00A75AFD" w:rsidRPr="007454A9">
        <w:rPr>
          <w:rFonts w:ascii="Segoe UI" w:hAnsi="Segoe UI" w:cs="Segoe UI"/>
          <w:sz w:val="24"/>
          <w:szCs w:val="24"/>
          <w:lang w:val="en-US"/>
        </w:rPr>
        <w:t xml:space="preserve">the currency exchange rate </w:t>
      </w:r>
      <w:ins w:id="274" w:author="Chris Read" w:date="2020-04-24T16:10:00Z">
        <w:r w:rsidR="003A512B" w:rsidRPr="007454A9">
          <w:rPr>
            <w:rFonts w:ascii="Segoe UI" w:hAnsi="Segoe UI" w:cs="Segoe UI"/>
            <w:sz w:val="24"/>
            <w:szCs w:val="24"/>
            <w:lang w:val="en-US"/>
          </w:rPr>
          <w:t xml:space="preserve">value </w:t>
        </w:r>
      </w:ins>
      <w:r w:rsidR="00A75AFD" w:rsidRPr="007454A9">
        <w:rPr>
          <w:rFonts w:ascii="Segoe UI" w:hAnsi="Segoe UI" w:cs="Segoe UI"/>
          <w:sz w:val="24"/>
          <w:szCs w:val="24"/>
          <w:lang w:val="en-US"/>
        </w:rPr>
        <w:t xml:space="preserve">for the outgoing bank transactions has been changed </w:t>
      </w:r>
      <w:del w:id="275" w:author="Chris Read" w:date="2020-04-24T16:09:00Z">
        <w:r w:rsidR="00A75AFD" w:rsidRPr="007454A9" w:rsidDel="003A512B">
          <w:rPr>
            <w:rFonts w:ascii="Segoe UI" w:hAnsi="Segoe UI" w:cs="Segoe UI"/>
            <w:sz w:val="24"/>
            <w:szCs w:val="24"/>
            <w:lang w:val="en-US"/>
          </w:rPr>
          <w:delText xml:space="preserve">on </w:delText>
        </w:r>
      </w:del>
      <w:ins w:id="276" w:author="Chris Read" w:date="2020-04-24T16:09:00Z">
        <w:r w:rsidR="003A512B" w:rsidRPr="007454A9">
          <w:rPr>
            <w:rFonts w:ascii="Segoe UI" w:hAnsi="Segoe UI" w:cs="Segoe UI"/>
            <w:sz w:val="24"/>
            <w:szCs w:val="24"/>
            <w:lang w:val="en-US"/>
          </w:rPr>
          <w:t xml:space="preserve">to </w:t>
        </w:r>
      </w:ins>
      <w:r w:rsidR="00A75AFD" w:rsidRPr="007454A9">
        <w:rPr>
          <w:rFonts w:ascii="Segoe UI" w:hAnsi="Segoe UI" w:cs="Segoe UI"/>
          <w:b/>
          <w:bCs/>
          <w:sz w:val="24"/>
          <w:szCs w:val="24"/>
          <w:lang w:val="en-US"/>
          <w:rPrChange w:id="277" w:author="Christopher Read" w:date="2020-04-27T13:49:00Z">
            <w:rPr>
              <w:rFonts w:ascii="Segoe UI" w:hAnsi="Segoe UI" w:cs="Segoe UI"/>
              <w:sz w:val="24"/>
              <w:szCs w:val="24"/>
              <w:lang w:val="en-US"/>
            </w:rPr>
          </w:rPrChange>
        </w:rPr>
        <w:t>92</w:t>
      </w:r>
      <w:ins w:id="278" w:author="Chris Read" w:date="2020-04-24T16:09:00Z">
        <w:r w:rsidR="003A512B" w:rsidRPr="007454A9">
          <w:rPr>
            <w:rFonts w:ascii="Segoe UI" w:hAnsi="Segoe UI" w:cs="Segoe UI"/>
            <w:sz w:val="24"/>
            <w:szCs w:val="24"/>
            <w:lang w:val="en-US"/>
          </w:rPr>
          <w:t>.</w:t>
        </w:r>
      </w:ins>
      <w:del w:id="279" w:author="Chris Read" w:date="2020-04-24T16:09:00Z">
        <w:r w:rsidR="00A75AFD" w:rsidRPr="007454A9" w:rsidDel="003A512B">
          <w:rPr>
            <w:rFonts w:ascii="Segoe UI" w:hAnsi="Segoe UI" w:cs="Segoe UI"/>
            <w:sz w:val="24"/>
            <w:szCs w:val="24"/>
            <w:lang w:val="en-US"/>
          </w:rPr>
          <w:delText>:</w:delText>
        </w:r>
      </w:del>
    </w:p>
    <w:tbl>
      <w:tblPr>
        <w:tblStyle w:val="TableGrid"/>
        <w:tblW w:w="0" w:type="auto"/>
        <w:tblInd w:w="570" w:type="dxa"/>
        <w:tblLook w:val="04A0" w:firstRow="1" w:lastRow="0" w:firstColumn="1" w:lastColumn="0" w:noHBand="0" w:noVBand="1"/>
      </w:tblPr>
      <w:tblGrid>
        <w:gridCol w:w="798"/>
        <w:gridCol w:w="1028"/>
        <w:gridCol w:w="1028"/>
        <w:gridCol w:w="755"/>
        <w:gridCol w:w="815"/>
        <w:gridCol w:w="1110"/>
        <w:gridCol w:w="994"/>
        <w:gridCol w:w="1094"/>
        <w:gridCol w:w="1153"/>
      </w:tblGrid>
      <w:tr w:rsidR="003C5EC9" w:rsidRPr="007454A9" w14:paraId="7C2F4767" w14:textId="77777777" w:rsidTr="00736805">
        <w:tc>
          <w:tcPr>
            <w:tcW w:w="1152" w:type="dxa"/>
          </w:tcPr>
          <w:p w14:paraId="7363B1CF" w14:textId="77777777" w:rsidR="003C5EC9" w:rsidRPr="007454A9" w:rsidRDefault="003C5EC9" w:rsidP="00150B9C">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Date</w:t>
            </w:r>
          </w:p>
        </w:tc>
        <w:tc>
          <w:tcPr>
            <w:tcW w:w="0" w:type="auto"/>
          </w:tcPr>
          <w:p w14:paraId="52A94FDA" w14:textId="77777777" w:rsidR="003C5EC9" w:rsidRPr="007454A9" w:rsidRDefault="003C5EC9" w:rsidP="00150B9C">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Account type</w:t>
            </w:r>
          </w:p>
        </w:tc>
        <w:tc>
          <w:tcPr>
            <w:tcW w:w="0" w:type="auto"/>
          </w:tcPr>
          <w:p w14:paraId="44694F90" w14:textId="77777777" w:rsidR="003C5EC9" w:rsidRPr="007454A9" w:rsidRDefault="003C5EC9" w:rsidP="00150B9C">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Account</w:t>
            </w:r>
          </w:p>
        </w:tc>
        <w:tc>
          <w:tcPr>
            <w:tcW w:w="0" w:type="auto"/>
          </w:tcPr>
          <w:p w14:paraId="171E1A56" w14:textId="77777777" w:rsidR="003C5EC9" w:rsidRPr="007454A9" w:rsidRDefault="003C5EC9" w:rsidP="00150B9C">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Debit</w:t>
            </w:r>
          </w:p>
        </w:tc>
        <w:tc>
          <w:tcPr>
            <w:tcW w:w="0" w:type="auto"/>
          </w:tcPr>
          <w:p w14:paraId="78E5129B" w14:textId="77777777" w:rsidR="003C5EC9" w:rsidRPr="007454A9" w:rsidRDefault="003C5EC9" w:rsidP="00150B9C">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Credit</w:t>
            </w:r>
          </w:p>
        </w:tc>
        <w:tc>
          <w:tcPr>
            <w:tcW w:w="0" w:type="auto"/>
          </w:tcPr>
          <w:p w14:paraId="0707BB73" w14:textId="77777777" w:rsidR="003C5EC9" w:rsidRPr="007454A9" w:rsidRDefault="003C5EC9" w:rsidP="00150B9C">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Offset account type</w:t>
            </w:r>
          </w:p>
        </w:tc>
        <w:tc>
          <w:tcPr>
            <w:tcW w:w="0" w:type="auto"/>
          </w:tcPr>
          <w:p w14:paraId="4EAED70F" w14:textId="77777777" w:rsidR="003C5EC9" w:rsidRPr="007454A9" w:rsidRDefault="003C5EC9" w:rsidP="00150B9C">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Offset account</w:t>
            </w:r>
          </w:p>
        </w:tc>
        <w:tc>
          <w:tcPr>
            <w:tcW w:w="0" w:type="auto"/>
          </w:tcPr>
          <w:p w14:paraId="247D41B4" w14:textId="77777777" w:rsidR="003C5EC9" w:rsidRPr="007454A9" w:rsidRDefault="003C5EC9" w:rsidP="00150B9C">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Currency</w:t>
            </w:r>
          </w:p>
        </w:tc>
        <w:tc>
          <w:tcPr>
            <w:tcW w:w="0" w:type="auto"/>
          </w:tcPr>
          <w:p w14:paraId="744E5567" w14:textId="77777777" w:rsidR="003C5EC9" w:rsidRPr="007454A9" w:rsidRDefault="003C5EC9" w:rsidP="00150B9C">
            <w:pPr>
              <w:rPr>
                <w:rFonts w:ascii="Segoe UI" w:eastAsia="Times New Roman" w:hAnsi="Segoe UI" w:cs="Segoe UI"/>
                <w:b/>
                <w:bCs/>
                <w:color w:val="171717"/>
                <w:sz w:val="24"/>
                <w:szCs w:val="24"/>
                <w:lang w:val="en-US" w:eastAsia="ru-RU"/>
              </w:rPr>
            </w:pPr>
            <w:r w:rsidRPr="007454A9">
              <w:rPr>
                <w:rFonts w:ascii="Segoe UI" w:eastAsia="Times New Roman" w:hAnsi="Segoe UI" w:cs="Segoe UI"/>
                <w:b/>
                <w:bCs/>
                <w:color w:val="171717"/>
                <w:sz w:val="24"/>
                <w:szCs w:val="24"/>
                <w:lang w:val="en-US" w:eastAsia="ru-RU"/>
              </w:rPr>
              <w:t>Exchange rate</w:t>
            </w:r>
          </w:p>
        </w:tc>
      </w:tr>
      <w:tr w:rsidR="003C5EC9" w:rsidRPr="007454A9" w14:paraId="02F7BB4E" w14:textId="77777777" w:rsidTr="00736805">
        <w:tc>
          <w:tcPr>
            <w:tcW w:w="1152" w:type="dxa"/>
          </w:tcPr>
          <w:p w14:paraId="3CD32557"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3, 2020</w:t>
            </w:r>
          </w:p>
        </w:tc>
        <w:tc>
          <w:tcPr>
            <w:tcW w:w="0" w:type="auto"/>
          </w:tcPr>
          <w:p w14:paraId="0B4C5C3E"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0B7B5DA4"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16C40903" w14:textId="3D598820" w:rsidR="003C5EC9" w:rsidRPr="007454A9" w:rsidRDefault="000B3374"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110</w:t>
            </w:r>
          </w:p>
        </w:tc>
        <w:tc>
          <w:tcPr>
            <w:tcW w:w="0" w:type="auto"/>
          </w:tcPr>
          <w:p w14:paraId="799A86E9" w14:textId="2EC80346" w:rsidR="003C5EC9" w:rsidRPr="007454A9" w:rsidRDefault="003C5EC9" w:rsidP="00150B9C">
            <w:pPr>
              <w:rPr>
                <w:rFonts w:ascii="Segoe UI" w:eastAsia="Times New Roman" w:hAnsi="Segoe UI" w:cs="Segoe UI"/>
                <w:color w:val="171717"/>
                <w:sz w:val="24"/>
                <w:szCs w:val="24"/>
                <w:lang w:val="en-US" w:eastAsia="ru-RU"/>
              </w:rPr>
            </w:pPr>
          </w:p>
        </w:tc>
        <w:tc>
          <w:tcPr>
            <w:tcW w:w="0" w:type="auto"/>
          </w:tcPr>
          <w:p w14:paraId="38369C25"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Customer</w:t>
            </w:r>
          </w:p>
        </w:tc>
        <w:tc>
          <w:tcPr>
            <w:tcW w:w="0" w:type="auto"/>
          </w:tcPr>
          <w:p w14:paraId="221108E4"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DE-012</w:t>
            </w:r>
          </w:p>
        </w:tc>
        <w:tc>
          <w:tcPr>
            <w:tcW w:w="0" w:type="auto"/>
          </w:tcPr>
          <w:p w14:paraId="028ED751"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0" w:type="auto"/>
          </w:tcPr>
          <w:p w14:paraId="3CE6F2A7"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93</w:t>
            </w:r>
          </w:p>
        </w:tc>
      </w:tr>
      <w:tr w:rsidR="003C5EC9" w:rsidRPr="007454A9" w14:paraId="6359C141" w14:textId="77777777" w:rsidTr="00736805">
        <w:tc>
          <w:tcPr>
            <w:tcW w:w="1152" w:type="dxa"/>
          </w:tcPr>
          <w:p w14:paraId="74D94027"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3, 2020</w:t>
            </w:r>
          </w:p>
        </w:tc>
        <w:tc>
          <w:tcPr>
            <w:tcW w:w="0" w:type="auto"/>
          </w:tcPr>
          <w:p w14:paraId="4D7F0770"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1D4D3A6B"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36C6CF79" w14:textId="5BFFC3AA" w:rsidR="003C5EC9" w:rsidRPr="007454A9" w:rsidRDefault="003C5EC9" w:rsidP="00150B9C">
            <w:pPr>
              <w:rPr>
                <w:rFonts w:ascii="Segoe UI" w:eastAsia="Times New Roman" w:hAnsi="Segoe UI" w:cs="Segoe UI"/>
                <w:color w:val="171717"/>
                <w:sz w:val="24"/>
                <w:szCs w:val="24"/>
                <w:lang w:val="en-US" w:eastAsia="ru-RU"/>
              </w:rPr>
            </w:pPr>
          </w:p>
        </w:tc>
        <w:tc>
          <w:tcPr>
            <w:tcW w:w="0" w:type="auto"/>
          </w:tcPr>
          <w:p w14:paraId="04121C11" w14:textId="7724DB58" w:rsidR="003C5EC9" w:rsidRPr="007454A9" w:rsidRDefault="000B3374"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150</w:t>
            </w:r>
          </w:p>
        </w:tc>
        <w:tc>
          <w:tcPr>
            <w:tcW w:w="0" w:type="auto"/>
          </w:tcPr>
          <w:p w14:paraId="45CB7A1D"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Vendor</w:t>
            </w:r>
          </w:p>
        </w:tc>
        <w:tc>
          <w:tcPr>
            <w:tcW w:w="0" w:type="auto"/>
          </w:tcPr>
          <w:p w14:paraId="2A187E62"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DE-001</w:t>
            </w:r>
          </w:p>
        </w:tc>
        <w:tc>
          <w:tcPr>
            <w:tcW w:w="0" w:type="auto"/>
          </w:tcPr>
          <w:p w14:paraId="08B532E6"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0" w:type="auto"/>
          </w:tcPr>
          <w:p w14:paraId="2A6E44FF" w14:textId="386938BA"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92</w:t>
            </w:r>
          </w:p>
        </w:tc>
      </w:tr>
      <w:tr w:rsidR="003C5EC9" w:rsidRPr="007454A9" w14:paraId="0DA701E6" w14:textId="77777777" w:rsidTr="00736805">
        <w:tc>
          <w:tcPr>
            <w:tcW w:w="1152" w:type="dxa"/>
          </w:tcPr>
          <w:p w14:paraId="0557B38F"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March 3, 2020</w:t>
            </w:r>
          </w:p>
        </w:tc>
        <w:tc>
          <w:tcPr>
            <w:tcW w:w="0" w:type="auto"/>
          </w:tcPr>
          <w:p w14:paraId="1090195E"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Bank</w:t>
            </w:r>
          </w:p>
        </w:tc>
        <w:tc>
          <w:tcPr>
            <w:tcW w:w="0" w:type="auto"/>
          </w:tcPr>
          <w:p w14:paraId="0329E945"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DEMF USD</w:t>
            </w:r>
          </w:p>
        </w:tc>
        <w:tc>
          <w:tcPr>
            <w:tcW w:w="0" w:type="auto"/>
          </w:tcPr>
          <w:p w14:paraId="79E69F6E" w14:textId="4E8E9FB4" w:rsidR="003C5EC9" w:rsidRPr="007454A9" w:rsidRDefault="003C5EC9" w:rsidP="00150B9C">
            <w:pPr>
              <w:rPr>
                <w:rFonts w:ascii="Segoe UI" w:eastAsia="Times New Roman" w:hAnsi="Segoe UI" w:cs="Segoe UI"/>
                <w:color w:val="171717"/>
                <w:sz w:val="24"/>
                <w:szCs w:val="24"/>
                <w:lang w:val="en-US" w:eastAsia="ru-RU"/>
              </w:rPr>
            </w:pPr>
          </w:p>
        </w:tc>
        <w:tc>
          <w:tcPr>
            <w:tcW w:w="0" w:type="auto"/>
          </w:tcPr>
          <w:p w14:paraId="1F7F34FA" w14:textId="44F38DAB" w:rsidR="003C5EC9" w:rsidRPr="007454A9" w:rsidRDefault="000B3374"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250</w:t>
            </w:r>
          </w:p>
        </w:tc>
        <w:tc>
          <w:tcPr>
            <w:tcW w:w="0" w:type="auto"/>
          </w:tcPr>
          <w:p w14:paraId="6E202885"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Vendor</w:t>
            </w:r>
          </w:p>
        </w:tc>
        <w:tc>
          <w:tcPr>
            <w:tcW w:w="0" w:type="auto"/>
          </w:tcPr>
          <w:p w14:paraId="62BF5E04"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DE-01001</w:t>
            </w:r>
          </w:p>
        </w:tc>
        <w:tc>
          <w:tcPr>
            <w:tcW w:w="0" w:type="auto"/>
          </w:tcPr>
          <w:p w14:paraId="6286A847" w14:textId="77777777"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USD</w:t>
            </w:r>
          </w:p>
        </w:tc>
        <w:tc>
          <w:tcPr>
            <w:tcW w:w="0" w:type="auto"/>
          </w:tcPr>
          <w:p w14:paraId="62F28A0D" w14:textId="5EAEFC28" w:rsidR="003C5EC9" w:rsidRPr="007454A9" w:rsidRDefault="003C5EC9" w:rsidP="00150B9C">
            <w:pPr>
              <w:rPr>
                <w:rFonts w:ascii="Segoe UI" w:eastAsia="Times New Roman" w:hAnsi="Segoe UI" w:cs="Segoe UI"/>
                <w:color w:val="171717"/>
                <w:sz w:val="24"/>
                <w:szCs w:val="24"/>
                <w:lang w:val="en-US" w:eastAsia="ru-RU"/>
              </w:rPr>
            </w:pPr>
            <w:r w:rsidRPr="007454A9">
              <w:rPr>
                <w:rFonts w:ascii="Segoe UI" w:eastAsia="Times New Roman" w:hAnsi="Segoe UI" w:cs="Segoe UI"/>
                <w:color w:val="171717"/>
                <w:sz w:val="24"/>
                <w:szCs w:val="24"/>
                <w:lang w:val="en-US" w:eastAsia="ru-RU"/>
              </w:rPr>
              <w:t>92</w:t>
            </w:r>
          </w:p>
        </w:tc>
      </w:tr>
    </w:tbl>
    <w:p w14:paraId="5B29EE1B" w14:textId="663C1CF4" w:rsidR="0093092F" w:rsidRPr="007454A9" w:rsidRDefault="00086BF6" w:rsidP="00A75AFD">
      <w:pPr>
        <w:rPr>
          <w:rFonts w:ascii="Segoe UI" w:hAnsi="Segoe UI" w:cs="Segoe UI"/>
          <w:sz w:val="24"/>
          <w:szCs w:val="24"/>
          <w:lang w:val="en-US"/>
        </w:rPr>
      </w:pPr>
      <w:ins w:id="280" w:author="Chris Read" w:date="2020-04-24T16:10:00Z">
        <w:r w:rsidRPr="007454A9">
          <w:rPr>
            <w:rFonts w:ascii="Segoe UI" w:hAnsi="Segoe UI" w:cs="Segoe UI"/>
            <w:sz w:val="24"/>
            <w:szCs w:val="24"/>
            <w:lang w:val="en-US"/>
          </w:rPr>
          <w:t xml:space="preserve">The value </w:t>
        </w:r>
      </w:ins>
      <w:r w:rsidR="00137418" w:rsidRPr="007454A9">
        <w:rPr>
          <w:rFonts w:ascii="Segoe UI" w:hAnsi="Segoe UI" w:cs="Segoe UI"/>
          <w:b/>
          <w:bCs/>
          <w:sz w:val="24"/>
          <w:szCs w:val="24"/>
          <w:lang w:val="en-US"/>
          <w:rPrChange w:id="281" w:author="Christopher Read" w:date="2020-04-27T13:49:00Z">
            <w:rPr>
              <w:rFonts w:ascii="Segoe UI" w:hAnsi="Segoe UI" w:cs="Segoe UI"/>
              <w:sz w:val="24"/>
              <w:szCs w:val="24"/>
              <w:lang w:val="en-US"/>
            </w:rPr>
          </w:rPrChange>
        </w:rPr>
        <w:t>92</w:t>
      </w:r>
      <w:r w:rsidR="00137418" w:rsidRPr="007454A9">
        <w:rPr>
          <w:rFonts w:ascii="Segoe UI" w:hAnsi="Segoe UI" w:cs="Segoe UI"/>
          <w:sz w:val="24"/>
          <w:szCs w:val="24"/>
          <w:lang w:val="en-US"/>
        </w:rPr>
        <w:t xml:space="preserve"> was calculated as</w:t>
      </w:r>
      <w:del w:id="282" w:author="Chris Read" w:date="2020-04-24T16:10:00Z">
        <w:r w:rsidR="00137418" w:rsidRPr="007454A9" w:rsidDel="00086BF6">
          <w:rPr>
            <w:rFonts w:ascii="Segoe UI" w:hAnsi="Segoe UI" w:cs="Segoe UI"/>
            <w:sz w:val="24"/>
            <w:szCs w:val="24"/>
            <w:lang w:val="en-US"/>
          </w:rPr>
          <w:delText>:</w:delText>
        </w:r>
      </w:del>
      <w:r w:rsidR="00137418" w:rsidRPr="007454A9">
        <w:rPr>
          <w:rFonts w:ascii="Segoe UI" w:hAnsi="Segoe UI" w:cs="Segoe UI"/>
          <w:sz w:val="24"/>
          <w:szCs w:val="24"/>
          <w:lang w:val="en-US"/>
        </w:rPr>
        <w:t xml:space="preserve"> </w:t>
      </w:r>
      <w:r w:rsidR="005E3229" w:rsidRPr="007454A9">
        <w:rPr>
          <w:rFonts w:ascii="Segoe UI" w:hAnsi="Segoe UI" w:cs="Segoe UI"/>
          <w:sz w:val="24"/>
          <w:szCs w:val="24"/>
          <w:lang w:val="en-US"/>
        </w:rPr>
        <w:t>(91</w:t>
      </w:r>
      <w:ins w:id="283" w:author="Christopher Read" w:date="2020-04-24T15:07:00Z">
        <w:r w:rsidR="00736805" w:rsidRPr="007454A9">
          <w:rPr>
            <w:rFonts w:ascii="Segoe UI" w:hAnsi="Segoe UI" w:cs="Segoe UI"/>
            <w:sz w:val="24"/>
            <w:szCs w:val="24"/>
            <w:lang w:val="en-US"/>
          </w:rPr>
          <w:t xml:space="preserve"> </w:t>
        </w:r>
      </w:ins>
      <w:r w:rsidR="005E3229" w:rsidRPr="007454A9">
        <w:rPr>
          <w:rFonts w:ascii="Segoe UI" w:hAnsi="Segoe UI" w:cs="Segoe UI"/>
          <w:sz w:val="24"/>
          <w:szCs w:val="24"/>
          <w:lang w:val="en-US"/>
        </w:rPr>
        <w:t>+</w:t>
      </w:r>
      <w:ins w:id="284" w:author="Christopher Read" w:date="2020-04-24T15:07:00Z">
        <w:r w:rsidR="00736805" w:rsidRPr="007454A9">
          <w:rPr>
            <w:rFonts w:ascii="Segoe UI" w:hAnsi="Segoe UI" w:cs="Segoe UI"/>
            <w:sz w:val="24"/>
            <w:szCs w:val="24"/>
            <w:lang w:val="en-US"/>
          </w:rPr>
          <w:t xml:space="preserve"> </w:t>
        </w:r>
      </w:ins>
      <w:r w:rsidR="005E3229" w:rsidRPr="007454A9">
        <w:rPr>
          <w:rFonts w:ascii="Segoe UI" w:hAnsi="Segoe UI" w:cs="Segoe UI"/>
          <w:sz w:val="24"/>
          <w:szCs w:val="24"/>
          <w:lang w:val="en-US"/>
        </w:rPr>
        <w:t>92</w:t>
      </w:r>
      <w:ins w:id="285" w:author="Christopher Read" w:date="2020-04-24T15:07:00Z">
        <w:r w:rsidR="00736805" w:rsidRPr="007454A9">
          <w:rPr>
            <w:rFonts w:ascii="Segoe UI" w:hAnsi="Segoe UI" w:cs="Segoe UI"/>
            <w:sz w:val="24"/>
            <w:szCs w:val="24"/>
            <w:lang w:val="en-US"/>
          </w:rPr>
          <w:t xml:space="preserve"> </w:t>
        </w:r>
      </w:ins>
      <w:r w:rsidR="005E3229" w:rsidRPr="007454A9">
        <w:rPr>
          <w:rFonts w:ascii="Segoe UI" w:hAnsi="Segoe UI" w:cs="Segoe UI"/>
          <w:sz w:val="24"/>
          <w:szCs w:val="24"/>
          <w:lang w:val="en-US"/>
        </w:rPr>
        <w:t>+</w:t>
      </w:r>
      <w:ins w:id="286" w:author="Christopher Read" w:date="2020-04-24T15:07:00Z">
        <w:r w:rsidR="00736805" w:rsidRPr="007454A9">
          <w:rPr>
            <w:rFonts w:ascii="Segoe UI" w:hAnsi="Segoe UI" w:cs="Segoe UI"/>
            <w:sz w:val="24"/>
            <w:szCs w:val="24"/>
            <w:lang w:val="en-US"/>
          </w:rPr>
          <w:t xml:space="preserve"> </w:t>
        </w:r>
      </w:ins>
      <w:r w:rsidR="005E3229" w:rsidRPr="007454A9">
        <w:rPr>
          <w:rFonts w:ascii="Segoe UI" w:hAnsi="Segoe UI" w:cs="Segoe UI"/>
          <w:sz w:val="24"/>
          <w:szCs w:val="24"/>
          <w:lang w:val="en-US"/>
        </w:rPr>
        <w:t>93)</w:t>
      </w:r>
      <w:ins w:id="287" w:author="Christopher Read" w:date="2020-04-24T15:08:00Z">
        <w:r w:rsidR="00736805" w:rsidRPr="007454A9">
          <w:rPr>
            <w:rFonts w:ascii="Segoe UI" w:hAnsi="Segoe UI" w:cs="Segoe UI"/>
            <w:sz w:val="24"/>
            <w:szCs w:val="24"/>
            <w:lang w:val="en-US"/>
          </w:rPr>
          <w:t xml:space="preserve"> ÷ </w:t>
        </w:r>
      </w:ins>
      <w:del w:id="288" w:author="Christopher Read" w:date="2020-04-24T15:08:00Z">
        <w:r w:rsidR="005E3229" w:rsidRPr="007454A9" w:rsidDel="00736805">
          <w:rPr>
            <w:rFonts w:ascii="Segoe UI" w:hAnsi="Segoe UI" w:cs="Segoe UI"/>
            <w:sz w:val="24"/>
            <w:szCs w:val="24"/>
            <w:lang w:val="en-US"/>
          </w:rPr>
          <w:delText>/</w:delText>
        </w:r>
      </w:del>
      <w:r w:rsidR="005E3229" w:rsidRPr="007454A9">
        <w:rPr>
          <w:rFonts w:ascii="Segoe UI" w:hAnsi="Segoe UI" w:cs="Segoe UI"/>
          <w:sz w:val="24"/>
          <w:szCs w:val="24"/>
          <w:lang w:val="en-US"/>
        </w:rPr>
        <w:t>3</w:t>
      </w:r>
      <w:r w:rsidR="0093092F" w:rsidRPr="007454A9">
        <w:rPr>
          <w:rFonts w:ascii="Segoe UI" w:hAnsi="Segoe UI" w:cs="Segoe UI"/>
          <w:sz w:val="24"/>
          <w:szCs w:val="24"/>
          <w:lang w:val="en-US"/>
        </w:rPr>
        <w:t xml:space="preserve">, where 91 </w:t>
      </w:r>
      <w:del w:id="289" w:author="Kristin Fender" w:date="2020-04-23T09:20:00Z">
        <w:r w:rsidR="0093092F" w:rsidRPr="007454A9" w:rsidDel="00774376">
          <w:rPr>
            <w:rFonts w:ascii="Segoe UI" w:hAnsi="Segoe UI" w:cs="Segoe UI"/>
            <w:sz w:val="24"/>
            <w:szCs w:val="24"/>
            <w:lang w:val="en-US"/>
          </w:rPr>
          <w:delText xml:space="preserve">– </w:delText>
        </w:r>
      </w:del>
      <w:r w:rsidR="0093092F" w:rsidRPr="007454A9">
        <w:rPr>
          <w:rFonts w:ascii="Segoe UI" w:hAnsi="Segoe UI" w:cs="Segoe UI"/>
          <w:sz w:val="24"/>
          <w:szCs w:val="24"/>
          <w:lang w:val="en-US"/>
        </w:rPr>
        <w:t>is</w:t>
      </w:r>
      <w:ins w:id="290" w:author="Kristin Fender" w:date="2020-04-23T09:20:00Z">
        <w:r w:rsidR="00774376" w:rsidRPr="007454A9">
          <w:rPr>
            <w:rFonts w:ascii="Segoe UI" w:hAnsi="Segoe UI" w:cs="Segoe UI"/>
            <w:sz w:val="24"/>
            <w:szCs w:val="24"/>
            <w:lang w:val="en-US"/>
          </w:rPr>
          <w:t xml:space="preserve"> the</w:t>
        </w:r>
      </w:ins>
      <w:r w:rsidR="0093092F" w:rsidRPr="007454A9">
        <w:rPr>
          <w:rFonts w:ascii="Segoe UI" w:hAnsi="Segoe UI" w:cs="Segoe UI"/>
          <w:sz w:val="24"/>
          <w:szCs w:val="24"/>
          <w:lang w:val="en-US"/>
        </w:rPr>
        <w:t xml:space="preserve"> exchange rate for </w:t>
      </w:r>
      <w:ins w:id="291" w:author="Chris Read" w:date="2020-04-24T16:10:00Z">
        <w:r w:rsidRPr="007454A9">
          <w:rPr>
            <w:rFonts w:ascii="Segoe UI" w:hAnsi="Segoe UI" w:cs="Segoe UI"/>
            <w:sz w:val="24"/>
            <w:szCs w:val="24"/>
            <w:lang w:val="en-US"/>
          </w:rPr>
          <w:t xml:space="preserve">the </w:t>
        </w:r>
      </w:ins>
      <w:r w:rsidR="0093092F" w:rsidRPr="007454A9">
        <w:rPr>
          <w:rFonts w:ascii="Segoe UI" w:hAnsi="Segoe UI" w:cs="Segoe UI"/>
          <w:sz w:val="24"/>
          <w:szCs w:val="24"/>
          <w:lang w:val="en-US"/>
        </w:rPr>
        <w:t xml:space="preserve">incoming posted bank transaction on </w:t>
      </w:r>
      <w:ins w:id="292" w:author="Christopher Read" w:date="2020-04-24T15:08:00Z">
        <w:r w:rsidR="00736805" w:rsidRPr="007454A9">
          <w:rPr>
            <w:rFonts w:ascii="Segoe UI" w:hAnsi="Segoe UI" w:cs="Segoe UI"/>
            <w:sz w:val="24"/>
            <w:szCs w:val="24"/>
            <w:lang w:val="en-US"/>
          </w:rPr>
          <w:t xml:space="preserve">March 1, </w:t>
        </w:r>
      </w:ins>
      <w:del w:id="293" w:author="Christopher Read" w:date="2020-04-24T15:08:00Z">
        <w:r w:rsidR="0093092F" w:rsidRPr="007454A9" w:rsidDel="00736805">
          <w:rPr>
            <w:rFonts w:ascii="Segoe UI" w:hAnsi="Segoe UI" w:cs="Segoe UI"/>
            <w:sz w:val="24"/>
            <w:szCs w:val="24"/>
            <w:lang w:val="en-US"/>
          </w:rPr>
          <w:delText>3/1/</w:delText>
        </w:r>
      </w:del>
      <w:r w:rsidR="0093092F" w:rsidRPr="007454A9">
        <w:rPr>
          <w:rFonts w:ascii="Segoe UI" w:hAnsi="Segoe UI" w:cs="Segoe UI"/>
          <w:sz w:val="24"/>
          <w:szCs w:val="24"/>
          <w:lang w:val="en-US"/>
        </w:rPr>
        <w:t xml:space="preserve">2020, 92 is </w:t>
      </w:r>
      <w:ins w:id="294" w:author="Kristin Fender" w:date="2020-04-23T09:20:00Z">
        <w:r w:rsidR="00774376" w:rsidRPr="007454A9">
          <w:rPr>
            <w:rFonts w:ascii="Segoe UI" w:hAnsi="Segoe UI" w:cs="Segoe UI"/>
            <w:sz w:val="24"/>
            <w:szCs w:val="24"/>
            <w:lang w:val="en-US"/>
          </w:rPr>
          <w:t xml:space="preserve">the </w:t>
        </w:r>
      </w:ins>
      <w:r w:rsidR="0093092F" w:rsidRPr="007454A9">
        <w:rPr>
          <w:rFonts w:ascii="Segoe UI" w:hAnsi="Segoe UI" w:cs="Segoe UI"/>
          <w:sz w:val="24"/>
          <w:szCs w:val="24"/>
          <w:lang w:val="en-US"/>
        </w:rPr>
        <w:t xml:space="preserve">exchange rate for </w:t>
      </w:r>
      <w:ins w:id="295" w:author="Chris Read" w:date="2020-04-24T16:11:00Z">
        <w:r w:rsidRPr="007454A9">
          <w:rPr>
            <w:rFonts w:ascii="Segoe UI" w:hAnsi="Segoe UI" w:cs="Segoe UI"/>
            <w:sz w:val="24"/>
            <w:szCs w:val="24"/>
            <w:lang w:val="en-US"/>
          </w:rPr>
          <w:t xml:space="preserve">the </w:t>
        </w:r>
      </w:ins>
      <w:r w:rsidR="0093092F" w:rsidRPr="007454A9">
        <w:rPr>
          <w:rFonts w:ascii="Segoe UI" w:hAnsi="Segoe UI" w:cs="Segoe UI"/>
          <w:sz w:val="24"/>
          <w:szCs w:val="24"/>
          <w:lang w:val="en-US"/>
        </w:rPr>
        <w:t xml:space="preserve">incoming posted bank transaction on </w:t>
      </w:r>
      <w:ins w:id="296" w:author="Christopher Read" w:date="2020-04-24T15:08:00Z">
        <w:r w:rsidR="00736805" w:rsidRPr="007454A9">
          <w:rPr>
            <w:rFonts w:ascii="Segoe UI" w:hAnsi="Segoe UI" w:cs="Segoe UI"/>
            <w:sz w:val="24"/>
            <w:szCs w:val="24"/>
            <w:lang w:val="en-US"/>
          </w:rPr>
          <w:t xml:space="preserve">March 2, </w:t>
        </w:r>
      </w:ins>
      <w:del w:id="297" w:author="Christopher Read" w:date="2020-04-24T15:08:00Z">
        <w:r w:rsidR="0093092F" w:rsidRPr="007454A9" w:rsidDel="00736805">
          <w:rPr>
            <w:rFonts w:ascii="Segoe UI" w:hAnsi="Segoe UI" w:cs="Segoe UI"/>
            <w:sz w:val="24"/>
            <w:szCs w:val="24"/>
            <w:lang w:val="en-US"/>
          </w:rPr>
          <w:delText>3/2/</w:delText>
        </w:r>
      </w:del>
      <w:r w:rsidR="0093092F" w:rsidRPr="007454A9">
        <w:rPr>
          <w:rFonts w:ascii="Segoe UI" w:hAnsi="Segoe UI" w:cs="Segoe UI"/>
          <w:sz w:val="24"/>
          <w:szCs w:val="24"/>
          <w:lang w:val="en-US"/>
        </w:rPr>
        <w:t xml:space="preserve">2020, </w:t>
      </w:r>
      <w:ins w:id="298" w:author="Kristin Fender" w:date="2020-04-23T09:20:00Z">
        <w:r w:rsidR="00774376" w:rsidRPr="007454A9">
          <w:rPr>
            <w:rFonts w:ascii="Segoe UI" w:hAnsi="Segoe UI" w:cs="Segoe UI"/>
            <w:sz w:val="24"/>
            <w:szCs w:val="24"/>
            <w:lang w:val="en-US"/>
          </w:rPr>
          <w:t xml:space="preserve">and </w:t>
        </w:r>
      </w:ins>
      <w:r w:rsidR="0093092F" w:rsidRPr="007454A9">
        <w:rPr>
          <w:rFonts w:ascii="Segoe UI" w:hAnsi="Segoe UI" w:cs="Segoe UI"/>
          <w:sz w:val="24"/>
          <w:szCs w:val="24"/>
          <w:lang w:val="en-US"/>
        </w:rPr>
        <w:t xml:space="preserve">93 is </w:t>
      </w:r>
      <w:ins w:id="299" w:author="Kristin Fender" w:date="2020-04-23T09:21:00Z">
        <w:r w:rsidR="00774376" w:rsidRPr="007454A9">
          <w:rPr>
            <w:rFonts w:ascii="Segoe UI" w:hAnsi="Segoe UI" w:cs="Segoe UI"/>
            <w:sz w:val="24"/>
            <w:szCs w:val="24"/>
            <w:lang w:val="en-US"/>
          </w:rPr>
          <w:t xml:space="preserve">the </w:t>
        </w:r>
      </w:ins>
      <w:r w:rsidR="0093092F" w:rsidRPr="007454A9">
        <w:rPr>
          <w:rFonts w:ascii="Segoe UI" w:hAnsi="Segoe UI" w:cs="Segoe UI"/>
          <w:sz w:val="24"/>
          <w:szCs w:val="24"/>
          <w:lang w:val="en-US"/>
        </w:rPr>
        <w:t xml:space="preserve">exchange rate </w:t>
      </w:r>
      <w:del w:id="300" w:author="Chris Read" w:date="2020-04-24T16:11:00Z">
        <w:r w:rsidR="0093092F" w:rsidRPr="007454A9" w:rsidDel="00086BF6">
          <w:rPr>
            <w:rFonts w:ascii="Segoe UI" w:hAnsi="Segoe UI" w:cs="Segoe UI"/>
            <w:sz w:val="24"/>
            <w:szCs w:val="24"/>
            <w:lang w:val="en-US"/>
          </w:rPr>
          <w:delText xml:space="preserve">of </w:delText>
        </w:r>
      </w:del>
      <w:ins w:id="301" w:author="Chris Read" w:date="2020-04-24T16:11:00Z">
        <w:r w:rsidRPr="007454A9">
          <w:rPr>
            <w:rFonts w:ascii="Segoe UI" w:hAnsi="Segoe UI" w:cs="Segoe UI"/>
            <w:sz w:val="24"/>
            <w:szCs w:val="24"/>
            <w:lang w:val="en-US"/>
          </w:rPr>
          <w:t xml:space="preserve">for the </w:t>
        </w:r>
      </w:ins>
      <w:r w:rsidR="0093092F" w:rsidRPr="007454A9">
        <w:rPr>
          <w:rFonts w:ascii="Segoe UI" w:hAnsi="Segoe UI" w:cs="Segoe UI"/>
          <w:sz w:val="24"/>
          <w:szCs w:val="24"/>
          <w:lang w:val="en-US"/>
        </w:rPr>
        <w:t>incoming not</w:t>
      </w:r>
      <w:ins w:id="302" w:author="Chris Read" w:date="2020-04-24T16:11:00Z">
        <w:r w:rsidRPr="007454A9">
          <w:rPr>
            <w:rFonts w:ascii="Segoe UI" w:hAnsi="Segoe UI" w:cs="Segoe UI"/>
            <w:sz w:val="24"/>
            <w:szCs w:val="24"/>
            <w:lang w:val="en-US"/>
          </w:rPr>
          <w:t>-</w:t>
        </w:r>
      </w:ins>
      <w:del w:id="303" w:author="Chris Read" w:date="2020-04-24T16:11:00Z">
        <w:r w:rsidR="0093092F" w:rsidRPr="007454A9" w:rsidDel="00086BF6">
          <w:rPr>
            <w:rFonts w:ascii="Segoe UI" w:hAnsi="Segoe UI" w:cs="Segoe UI"/>
            <w:sz w:val="24"/>
            <w:szCs w:val="24"/>
            <w:lang w:val="en-US"/>
          </w:rPr>
          <w:delText xml:space="preserve"> </w:delText>
        </w:r>
      </w:del>
      <w:r w:rsidR="0093092F" w:rsidRPr="007454A9">
        <w:rPr>
          <w:rFonts w:ascii="Segoe UI" w:hAnsi="Segoe UI" w:cs="Segoe UI"/>
          <w:sz w:val="24"/>
          <w:szCs w:val="24"/>
          <w:lang w:val="en-US"/>
        </w:rPr>
        <w:t xml:space="preserve">posted bank transaction on </w:t>
      </w:r>
      <w:ins w:id="304" w:author="Christopher Read" w:date="2020-04-24T15:08:00Z">
        <w:r w:rsidR="00736805" w:rsidRPr="007454A9">
          <w:rPr>
            <w:rFonts w:ascii="Segoe UI" w:hAnsi="Segoe UI" w:cs="Segoe UI"/>
            <w:sz w:val="24"/>
            <w:szCs w:val="24"/>
            <w:lang w:val="en-US"/>
          </w:rPr>
          <w:t xml:space="preserve">March 3, </w:t>
        </w:r>
      </w:ins>
      <w:del w:id="305" w:author="Christopher Read" w:date="2020-04-24T15:08:00Z">
        <w:r w:rsidR="0093092F" w:rsidRPr="007454A9" w:rsidDel="00736805">
          <w:rPr>
            <w:rFonts w:ascii="Segoe UI" w:hAnsi="Segoe UI" w:cs="Segoe UI"/>
            <w:sz w:val="24"/>
            <w:szCs w:val="24"/>
            <w:lang w:val="en-US"/>
          </w:rPr>
          <w:delText>3/3/</w:delText>
        </w:r>
      </w:del>
      <w:r w:rsidR="0093092F" w:rsidRPr="007454A9">
        <w:rPr>
          <w:rFonts w:ascii="Segoe UI" w:hAnsi="Segoe UI" w:cs="Segoe UI"/>
          <w:sz w:val="24"/>
          <w:szCs w:val="24"/>
          <w:lang w:val="en-US"/>
        </w:rPr>
        <w:t>2020 in the same journal.</w:t>
      </w:r>
    </w:p>
    <w:p w14:paraId="5E21F494" w14:textId="53AC4754" w:rsidR="00137418" w:rsidRPr="007454A9" w:rsidRDefault="00774376" w:rsidP="00A75AFD">
      <w:pPr>
        <w:rPr>
          <w:rFonts w:ascii="Segoe UI" w:hAnsi="Segoe UI" w:cs="Segoe UI"/>
          <w:sz w:val="24"/>
          <w:szCs w:val="24"/>
          <w:lang w:val="en-US"/>
        </w:rPr>
      </w:pPr>
      <w:ins w:id="306" w:author="Kristin Fender" w:date="2020-04-23T09:21:00Z">
        <w:r w:rsidRPr="007454A9">
          <w:rPr>
            <w:rFonts w:ascii="Segoe UI" w:hAnsi="Segoe UI" w:cs="Segoe UI"/>
            <w:sz w:val="24"/>
            <w:szCs w:val="24"/>
            <w:lang w:val="en-US"/>
          </w:rPr>
          <w:t xml:space="preserve">The </w:t>
        </w:r>
      </w:ins>
      <w:r w:rsidR="009B66C2" w:rsidRPr="007454A9">
        <w:rPr>
          <w:rFonts w:ascii="Segoe UI" w:hAnsi="Segoe UI" w:cs="Segoe UI"/>
          <w:sz w:val="24"/>
          <w:szCs w:val="24"/>
          <w:lang w:val="en-US"/>
        </w:rPr>
        <w:t xml:space="preserve">Average exchange rate </w:t>
      </w:r>
      <w:r w:rsidR="00137418" w:rsidRPr="007454A9">
        <w:rPr>
          <w:rFonts w:ascii="Segoe UI" w:hAnsi="Segoe UI" w:cs="Segoe UI"/>
          <w:sz w:val="24"/>
          <w:szCs w:val="24"/>
          <w:lang w:val="en-US"/>
        </w:rPr>
        <w:t xml:space="preserve">calculation </w:t>
      </w:r>
      <w:r w:rsidR="009B66C2" w:rsidRPr="007454A9">
        <w:rPr>
          <w:rFonts w:ascii="Segoe UI" w:hAnsi="Segoe UI" w:cs="Segoe UI"/>
          <w:sz w:val="24"/>
          <w:szCs w:val="24"/>
          <w:lang w:val="en-US"/>
        </w:rPr>
        <w:t xml:space="preserve">method </w:t>
      </w:r>
      <w:r w:rsidR="00137418" w:rsidRPr="007454A9">
        <w:rPr>
          <w:rFonts w:ascii="Segoe UI" w:hAnsi="Segoe UI" w:cs="Segoe UI"/>
          <w:sz w:val="24"/>
          <w:szCs w:val="24"/>
          <w:lang w:val="en-US"/>
        </w:rPr>
        <w:t>is available for the outgoing bank transaction</w:t>
      </w:r>
      <w:ins w:id="307" w:author="Chris Read" w:date="2020-04-24T16:11:00Z">
        <w:r w:rsidR="00086BF6" w:rsidRPr="007454A9">
          <w:rPr>
            <w:rFonts w:ascii="Segoe UI" w:hAnsi="Segoe UI" w:cs="Segoe UI"/>
            <w:sz w:val="24"/>
            <w:szCs w:val="24"/>
            <w:lang w:val="en-US"/>
          </w:rPr>
          <w:t>. It</w:t>
        </w:r>
      </w:ins>
      <w:del w:id="308" w:author="Chris Read" w:date="2020-04-24T16:12:00Z">
        <w:r w:rsidR="00137418" w:rsidRPr="007454A9" w:rsidDel="00086BF6">
          <w:rPr>
            <w:rFonts w:ascii="Segoe UI" w:hAnsi="Segoe UI" w:cs="Segoe UI"/>
            <w:sz w:val="24"/>
            <w:szCs w:val="24"/>
            <w:lang w:val="en-US"/>
          </w:rPr>
          <w:delText xml:space="preserve"> and</w:delText>
        </w:r>
      </w:del>
      <w:r w:rsidR="00137418" w:rsidRPr="007454A9">
        <w:rPr>
          <w:rFonts w:ascii="Segoe UI" w:hAnsi="Segoe UI" w:cs="Segoe UI"/>
          <w:sz w:val="24"/>
          <w:szCs w:val="24"/>
          <w:lang w:val="en-US"/>
        </w:rPr>
        <w:t xml:space="preserve"> </w:t>
      </w:r>
      <w:del w:id="309" w:author="Kristin Fender" w:date="2020-04-23T09:21:00Z">
        <w:r w:rsidR="009B66C2" w:rsidRPr="007454A9" w:rsidDel="00774376">
          <w:rPr>
            <w:rFonts w:ascii="Segoe UI" w:hAnsi="Segoe UI" w:cs="Segoe UI"/>
            <w:sz w:val="24"/>
            <w:szCs w:val="24"/>
            <w:lang w:val="en-US"/>
          </w:rPr>
          <w:delText>takes into</w:delText>
        </w:r>
      </w:del>
      <w:ins w:id="310" w:author="Kristin Fender" w:date="2020-04-23T09:21:00Z">
        <w:r w:rsidRPr="007454A9">
          <w:rPr>
            <w:rFonts w:ascii="Segoe UI" w:hAnsi="Segoe UI" w:cs="Segoe UI"/>
            <w:sz w:val="24"/>
            <w:szCs w:val="24"/>
            <w:lang w:val="en-US"/>
          </w:rPr>
          <w:t>considers</w:t>
        </w:r>
      </w:ins>
      <w:del w:id="311" w:author="Kristin Fender" w:date="2020-04-23T09:21:00Z">
        <w:r w:rsidR="009B66C2" w:rsidRPr="007454A9" w:rsidDel="00774376">
          <w:rPr>
            <w:rFonts w:ascii="Segoe UI" w:hAnsi="Segoe UI" w:cs="Segoe UI"/>
            <w:sz w:val="24"/>
            <w:szCs w:val="24"/>
            <w:lang w:val="en-US"/>
          </w:rPr>
          <w:delText xml:space="preserve"> account</w:delText>
        </w:r>
      </w:del>
      <w:r w:rsidR="009B66C2" w:rsidRPr="007454A9">
        <w:rPr>
          <w:rFonts w:ascii="Segoe UI" w:hAnsi="Segoe UI" w:cs="Segoe UI"/>
          <w:sz w:val="24"/>
          <w:szCs w:val="24"/>
          <w:lang w:val="en-US"/>
        </w:rPr>
        <w:t xml:space="preserve"> </w:t>
      </w:r>
      <w:r w:rsidR="00137418" w:rsidRPr="007454A9">
        <w:rPr>
          <w:rFonts w:ascii="Segoe UI" w:hAnsi="Segoe UI" w:cs="Segoe UI"/>
          <w:sz w:val="24"/>
          <w:szCs w:val="24"/>
          <w:lang w:val="en-US"/>
        </w:rPr>
        <w:t>incoming bank transactions (</w:t>
      </w:r>
      <w:del w:id="312" w:author="Kristin Fender" w:date="2020-04-23T09:21:00Z">
        <w:r w:rsidR="00137418" w:rsidRPr="007454A9" w:rsidDel="00774376">
          <w:rPr>
            <w:rFonts w:ascii="Segoe UI" w:hAnsi="Segoe UI" w:cs="Segoe UI"/>
            <w:sz w:val="24"/>
            <w:szCs w:val="24"/>
            <w:lang w:val="en-US"/>
          </w:rPr>
          <w:delText xml:space="preserve">already </w:delText>
        </w:r>
      </w:del>
      <w:ins w:id="313" w:author="Chris Read" w:date="2020-04-24T16:12:00Z">
        <w:r w:rsidR="006F78F3" w:rsidRPr="007454A9">
          <w:rPr>
            <w:rFonts w:ascii="Segoe UI" w:hAnsi="Segoe UI" w:cs="Segoe UI"/>
            <w:sz w:val="24"/>
            <w:szCs w:val="24"/>
            <w:lang w:val="en-US"/>
          </w:rPr>
          <w:t xml:space="preserve">both </w:t>
        </w:r>
      </w:ins>
      <w:r w:rsidR="00137418" w:rsidRPr="007454A9">
        <w:rPr>
          <w:rFonts w:ascii="Segoe UI" w:hAnsi="Segoe UI" w:cs="Segoe UI"/>
          <w:sz w:val="24"/>
          <w:szCs w:val="24"/>
          <w:lang w:val="en-US"/>
        </w:rPr>
        <w:t xml:space="preserve">posted </w:t>
      </w:r>
      <w:r w:rsidR="009B66C2" w:rsidRPr="007454A9">
        <w:rPr>
          <w:rFonts w:ascii="Segoe UI" w:hAnsi="Segoe UI" w:cs="Segoe UI"/>
          <w:sz w:val="24"/>
          <w:szCs w:val="24"/>
          <w:lang w:val="en-US"/>
        </w:rPr>
        <w:t>and not</w:t>
      </w:r>
      <w:ins w:id="314" w:author="Chris Read" w:date="2020-04-24T16:12:00Z">
        <w:r w:rsidR="006F78F3" w:rsidRPr="007454A9">
          <w:rPr>
            <w:rFonts w:ascii="Segoe UI" w:hAnsi="Segoe UI" w:cs="Segoe UI"/>
            <w:sz w:val="24"/>
            <w:szCs w:val="24"/>
            <w:lang w:val="en-US"/>
          </w:rPr>
          <w:t>-</w:t>
        </w:r>
      </w:ins>
      <w:del w:id="315" w:author="Chris Read" w:date="2020-04-24T16:12:00Z">
        <w:r w:rsidR="009B66C2" w:rsidRPr="007454A9" w:rsidDel="006F78F3">
          <w:rPr>
            <w:rFonts w:ascii="Segoe UI" w:hAnsi="Segoe UI" w:cs="Segoe UI"/>
            <w:sz w:val="24"/>
            <w:szCs w:val="24"/>
            <w:lang w:val="en-US"/>
          </w:rPr>
          <w:delText xml:space="preserve"> </w:delText>
        </w:r>
      </w:del>
      <w:r w:rsidR="009B66C2" w:rsidRPr="007454A9">
        <w:rPr>
          <w:rFonts w:ascii="Segoe UI" w:hAnsi="Segoe UI" w:cs="Segoe UI"/>
          <w:sz w:val="24"/>
          <w:szCs w:val="24"/>
          <w:lang w:val="en-US"/>
        </w:rPr>
        <w:t>posted</w:t>
      </w:r>
      <w:r w:rsidR="00D84F89" w:rsidRPr="007454A9">
        <w:rPr>
          <w:rFonts w:ascii="Segoe UI" w:hAnsi="Segoe UI" w:cs="Segoe UI"/>
          <w:sz w:val="24"/>
          <w:szCs w:val="24"/>
          <w:lang w:val="en-US"/>
        </w:rPr>
        <w:t xml:space="preserve"> </w:t>
      </w:r>
      <w:ins w:id="316" w:author="Chris Read" w:date="2020-04-24T16:12:00Z">
        <w:r w:rsidR="006F78F3" w:rsidRPr="007454A9">
          <w:rPr>
            <w:rFonts w:ascii="Segoe UI" w:hAnsi="Segoe UI" w:cs="Segoe UI"/>
            <w:sz w:val="24"/>
            <w:szCs w:val="24"/>
            <w:lang w:val="en-US"/>
          </w:rPr>
          <w:t>transaction</w:t>
        </w:r>
      </w:ins>
      <w:ins w:id="317" w:author="Chris Read" w:date="2020-04-24T16:13:00Z">
        <w:r w:rsidR="00B20E53" w:rsidRPr="007454A9">
          <w:rPr>
            <w:rFonts w:ascii="Segoe UI" w:hAnsi="Segoe UI" w:cs="Segoe UI"/>
            <w:sz w:val="24"/>
            <w:szCs w:val="24"/>
            <w:lang w:val="en-US"/>
          </w:rPr>
          <w:t>s</w:t>
        </w:r>
      </w:ins>
      <w:ins w:id="318" w:author="Chris Read" w:date="2020-04-24T16:12:00Z">
        <w:r w:rsidR="006F78F3" w:rsidRPr="007454A9">
          <w:rPr>
            <w:rFonts w:ascii="Segoe UI" w:hAnsi="Segoe UI" w:cs="Segoe UI"/>
            <w:sz w:val="24"/>
            <w:szCs w:val="24"/>
            <w:lang w:val="en-US"/>
          </w:rPr>
          <w:t xml:space="preserve"> </w:t>
        </w:r>
      </w:ins>
      <w:del w:id="319" w:author="Christopher Read" w:date="2020-04-27T13:47:00Z">
        <w:r w:rsidR="00137418" w:rsidRPr="007454A9" w:rsidDel="003E471C">
          <w:rPr>
            <w:rFonts w:ascii="Segoe UI" w:hAnsi="Segoe UI" w:cs="Segoe UI"/>
            <w:sz w:val="24"/>
            <w:szCs w:val="24"/>
            <w:lang w:val="en-US"/>
          </w:rPr>
          <w:delText xml:space="preserve">located </w:delText>
        </w:r>
      </w:del>
      <w:r w:rsidR="00137418" w:rsidRPr="007454A9">
        <w:rPr>
          <w:rFonts w:ascii="Segoe UI" w:hAnsi="Segoe UI" w:cs="Segoe UI"/>
          <w:sz w:val="24"/>
          <w:szCs w:val="24"/>
          <w:lang w:val="en-US"/>
        </w:rPr>
        <w:t>in</w:t>
      </w:r>
      <w:r w:rsidR="009B66C2" w:rsidRPr="007454A9">
        <w:rPr>
          <w:rFonts w:ascii="Segoe UI" w:hAnsi="Segoe UI" w:cs="Segoe UI"/>
          <w:sz w:val="24"/>
          <w:szCs w:val="24"/>
          <w:lang w:val="en-US"/>
        </w:rPr>
        <w:t xml:space="preserve"> </w:t>
      </w:r>
      <w:r w:rsidR="00137418" w:rsidRPr="007454A9">
        <w:rPr>
          <w:rFonts w:ascii="Segoe UI" w:hAnsi="Segoe UI" w:cs="Segoe UI"/>
          <w:sz w:val="24"/>
          <w:szCs w:val="24"/>
          <w:lang w:val="en-US"/>
        </w:rPr>
        <w:t xml:space="preserve">the </w:t>
      </w:r>
      <w:r w:rsidR="00525533" w:rsidRPr="007454A9">
        <w:rPr>
          <w:rFonts w:ascii="Segoe UI" w:hAnsi="Segoe UI" w:cs="Segoe UI"/>
          <w:sz w:val="24"/>
          <w:szCs w:val="24"/>
          <w:lang w:val="en-US"/>
        </w:rPr>
        <w:t>current</w:t>
      </w:r>
      <w:r w:rsidR="009B66C2" w:rsidRPr="007454A9">
        <w:rPr>
          <w:rFonts w:ascii="Segoe UI" w:hAnsi="Segoe UI" w:cs="Segoe UI"/>
          <w:sz w:val="24"/>
          <w:szCs w:val="24"/>
          <w:lang w:val="en-US"/>
        </w:rPr>
        <w:t xml:space="preserve"> </w:t>
      </w:r>
      <w:ins w:id="320" w:author="Chris Read" w:date="2020-04-24T16:12:00Z">
        <w:r w:rsidR="006F78F3" w:rsidRPr="007454A9">
          <w:rPr>
            <w:rFonts w:ascii="Segoe UI" w:hAnsi="Segoe UI" w:cs="Segoe UI"/>
            <w:sz w:val="24"/>
            <w:szCs w:val="24"/>
            <w:lang w:val="en-US"/>
          </w:rPr>
          <w:t>g</w:t>
        </w:r>
      </w:ins>
      <w:del w:id="321" w:author="Chris Read" w:date="2020-04-24T16:12:00Z">
        <w:r w:rsidR="00525533" w:rsidRPr="007454A9" w:rsidDel="006F78F3">
          <w:rPr>
            <w:rFonts w:ascii="Segoe UI" w:hAnsi="Segoe UI" w:cs="Segoe UI"/>
            <w:sz w:val="24"/>
            <w:szCs w:val="24"/>
            <w:lang w:val="en-US"/>
          </w:rPr>
          <w:delText>G</w:delText>
        </w:r>
      </w:del>
      <w:r w:rsidR="00525533" w:rsidRPr="007454A9">
        <w:rPr>
          <w:rFonts w:ascii="Segoe UI" w:hAnsi="Segoe UI" w:cs="Segoe UI"/>
          <w:sz w:val="24"/>
          <w:szCs w:val="24"/>
          <w:lang w:val="en-US"/>
        </w:rPr>
        <w:t>eneral journal</w:t>
      </w:r>
      <w:r w:rsidR="00137418" w:rsidRPr="007454A9">
        <w:rPr>
          <w:rFonts w:ascii="Segoe UI" w:hAnsi="Segoe UI" w:cs="Segoe UI"/>
          <w:sz w:val="24"/>
          <w:szCs w:val="24"/>
          <w:lang w:val="en-US"/>
        </w:rPr>
        <w:t>)</w:t>
      </w:r>
      <w:r w:rsidR="00525533" w:rsidRPr="007454A9">
        <w:rPr>
          <w:rFonts w:ascii="Segoe UI" w:hAnsi="Segoe UI" w:cs="Segoe UI"/>
          <w:sz w:val="24"/>
          <w:szCs w:val="24"/>
          <w:lang w:val="en-US"/>
        </w:rPr>
        <w:t xml:space="preserve"> </w:t>
      </w:r>
      <w:r w:rsidR="009B66C2" w:rsidRPr="007454A9">
        <w:rPr>
          <w:rFonts w:ascii="Segoe UI" w:hAnsi="Segoe UI" w:cs="Segoe UI"/>
          <w:sz w:val="24"/>
          <w:szCs w:val="24"/>
          <w:lang w:val="en-US"/>
        </w:rPr>
        <w:t>for the period</w:t>
      </w:r>
      <w:ins w:id="322" w:author="Chris Read" w:date="2020-04-24T16:12:00Z">
        <w:r w:rsidR="006F78F3" w:rsidRPr="007454A9">
          <w:rPr>
            <w:rFonts w:ascii="Segoe UI" w:hAnsi="Segoe UI" w:cs="Segoe UI"/>
            <w:sz w:val="24"/>
            <w:szCs w:val="24"/>
            <w:lang w:val="en-US"/>
          </w:rPr>
          <w:t xml:space="preserve"> that</w:t>
        </w:r>
      </w:ins>
      <w:r w:rsidR="009B66C2" w:rsidRPr="007454A9">
        <w:rPr>
          <w:rFonts w:ascii="Segoe UI" w:hAnsi="Segoe UI" w:cs="Segoe UI"/>
          <w:sz w:val="24"/>
          <w:szCs w:val="24"/>
          <w:lang w:val="en-US"/>
        </w:rPr>
        <w:t xml:space="preserve"> start</w:t>
      </w:r>
      <w:ins w:id="323" w:author="Chris Read" w:date="2020-04-24T16:12:00Z">
        <w:r w:rsidR="006F78F3" w:rsidRPr="007454A9">
          <w:rPr>
            <w:rFonts w:ascii="Segoe UI" w:hAnsi="Segoe UI" w:cs="Segoe UI"/>
            <w:sz w:val="24"/>
            <w:szCs w:val="24"/>
            <w:lang w:val="en-US"/>
          </w:rPr>
          <w:t>s</w:t>
        </w:r>
      </w:ins>
      <w:del w:id="324" w:author="Chris Read" w:date="2020-04-24T16:12:00Z">
        <w:r w:rsidR="009B66C2" w:rsidRPr="007454A9" w:rsidDel="006F78F3">
          <w:rPr>
            <w:rFonts w:ascii="Segoe UI" w:hAnsi="Segoe UI" w:cs="Segoe UI"/>
            <w:sz w:val="24"/>
            <w:szCs w:val="24"/>
            <w:lang w:val="en-US"/>
          </w:rPr>
          <w:delText>ing</w:delText>
        </w:r>
      </w:del>
      <w:r w:rsidR="009B66C2" w:rsidRPr="007454A9">
        <w:rPr>
          <w:rFonts w:ascii="Segoe UI" w:hAnsi="Segoe UI" w:cs="Segoe UI"/>
          <w:sz w:val="24"/>
          <w:szCs w:val="24"/>
          <w:lang w:val="en-US"/>
        </w:rPr>
        <w:t xml:space="preserve"> </w:t>
      </w:r>
      <w:del w:id="325" w:author="Kristin Fender" w:date="2020-04-23T09:21:00Z">
        <w:r w:rsidR="009B66C2" w:rsidRPr="007454A9" w:rsidDel="00774376">
          <w:rPr>
            <w:rFonts w:ascii="Segoe UI" w:hAnsi="Segoe UI" w:cs="Segoe UI"/>
            <w:sz w:val="24"/>
            <w:szCs w:val="24"/>
            <w:lang w:val="en-US"/>
          </w:rPr>
          <w:delText xml:space="preserve">from </w:delText>
        </w:r>
      </w:del>
      <w:ins w:id="326" w:author="Kristin Fender" w:date="2020-04-23T09:21:00Z">
        <w:r w:rsidRPr="007454A9">
          <w:rPr>
            <w:rFonts w:ascii="Segoe UI" w:hAnsi="Segoe UI" w:cs="Segoe UI"/>
            <w:sz w:val="24"/>
            <w:szCs w:val="24"/>
            <w:lang w:val="en-US"/>
          </w:rPr>
          <w:t xml:space="preserve">on </w:t>
        </w:r>
      </w:ins>
      <w:r w:rsidR="009B66C2" w:rsidRPr="007454A9">
        <w:rPr>
          <w:rFonts w:ascii="Segoe UI" w:hAnsi="Segoe UI" w:cs="Segoe UI"/>
          <w:sz w:val="24"/>
          <w:szCs w:val="24"/>
          <w:lang w:val="en-US"/>
        </w:rPr>
        <w:t xml:space="preserve">the </w:t>
      </w:r>
      <w:ins w:id="327" w:author="Chris Read" w:date="2020-04-24T16:12:00Z">
        <w:r w:rsidR="006F78F3" w:rsidRPr="007454A9">
          <w:rPr>
            <w:rFonts w:ascii="Segoe UI" w:hAnsi="Segoe UI" w:cs="Segoe UI"/>
            <w:sz w:val="24"/>
            <w:szCs w:val="24"/>
            <w:lang w:val="en-US"/>
          </w:rPr>
          <w:t>"f</w:t>
        </w:r>
      </w:ins>
      <w:del w:id="328" w:author="Chris Read" w:date="2020-04-24T16:12:00Z">
        <w:r w:rsidR="009B66C2" w:rsidRPr="007454A9" w:rsidDel="006F78F3">
          <w:rPr>
            <w:rFonts w:ascii="Segoe UI" w:hAnsi="Segoe UI" w:cs="Segoe UI"/>
            <w:sz w:val="24"/>
            <w:szCs w:val="24"/>
            <w:lang w:val="en-US"/>
            <w:rPrChange w:id="329" w:author="Christopher Read" w:date="2020-04-27T13:49:00Z">
              <w:rPr>
                <w:rFonts w:ascii="Segoe UI" w:hAnsi="Segoe UI" w:cs="Segoe UI"/>
                <w:b/>
                <w:bCs/>
                <w:sz w:val="24"/>
                <w:szCs w:val="24"/>
                <w:lang w:val="en-US"/>
              </w:rPr>
            </w:rPrChange>
          </w:rPr>
          <w:delText>F</w:delText>
        </w:r>
      </w:del>
      <w:r w:rsidR="009B66C2" w:rsidRPr="007454A9">
        <w:rPr>
          <w:rFonts w:ascii="Segoe UI" w:hAnsi="Segoe UI" w:cs="Segoe UI"/>
          <w:sz w:val="24"/>
          <w:szCs w:val="24"/>
          <w:lang w:val="en-US"/>
          <w:rPrChange w:id="330" w:author="Christopher Read" w:date="2020-04-27T13:49:00Z">
            <w:rPr>
              <w:rFonts w:ascii="Segoe UI" w:hAnsi="Segoe UI" w:cs="Segoe UI"/>
              <w:b/>
              <w:bCs/>
              <w:sz w:val="24"/>
              <w:szCs w:val="24"/>
              <w:lang w:val="en-US"/>
            </w:rPr>
          </w:rPrChange>
        </w:rPr>
        <w:t>rom date</w:t>
      </w:r>
      <w:ins w:id="331" w:author="Chris Read" w:date="2020-04-24T16:12:00Z">
        <w:r w:rsidR="006F78F3" w:rsidRPr="007454A9">
          <w:rPr>
            <w:rFonts w:ascii="Segoe UI" w:hAnsi="Segoe UI" w:cs="Segoe UI"/>
            <w:sz w:val="24"/>
            <w:szCs w:val="24"/>
            <w:lang w:val="en-US"/>
          </w:rPr>
          <w:t xml:space="preserve">" </w:t>
        </w:r>
      </w:ins>
      <w:ins w:id="332" w:author="Chris Read" w:date="2020-04-24T16:13:00Z">
        <w:r w:rsidR="00B20E53" w:rsidRPr="007454A9">
          <w:rPr>
            <w:rFonts w:ascii="Segoe UI" w:hAnsi="Segoe UI" w:cs="Segoe UI"/>
            <w:sz w:val="24"/>
            <w:szCs w:val="24"/>
            <w:lang w:val="en-US"/>
          </w:rPr>
          <w:t>that is specified i</w:t>
        </w:r>
      </w:ins>
      <w:del w:id="333" w:author="Chris Read" w:date="2020-04-24T16:13:00Z">
        <w:r w:rsidR="00137418" w:rsidRPr="007454A9" w:rsidDel="00B20E53">
          <w:rPr>
            <w:rFonts w:ascii="Segoe UI" w:hAnsi="Segoe UI" w:cs="Segoe UI"/>
            <w:sz w:val="24"/>
            <w:szCs w:val="24"/>
            <w:lang w:val="en-US"/>
          </w:rPr>
          <w:delText xml:space="preserve"> o</w:delText>
        </w:r>
      </w:del>
      <w:r w:rsidR="00137418" w:rsidRPr="007454A9">
        <w:rPr>
          <w:rFonts w:ascii="Segoe UI" w:hAnsi="Segoe UI" w:cs="Segoe UI"/>
          <w:sz w:val="24"/>
          <w:szCs w:val="24"/>
          <w:lang w:val="en-US"/>
        </w:rPr>
        <w:t>n the dialog</w:t>
      </w:r>
      <w:ins w:id="334" w:author="Christopher Read" w:date="2020-04-27T13:48:00Z">
        <w:r w:rsidR="003E471C" w:rsidRPr="007454A9">
          <w:rPr>
            <w:rFonts w:ascii="Segoe UI" w:hAnsi="Segoe UI" w:cs="Segoe UI"/>
            <w:sz w:val="24"/>
            <w:szCs w:val="24"/>
            <w:lang w:val="en-US"/>
          </w:rPr>
          <w:t xml:space="preserve"> box</w:t>
        </w:r>
      </w:ins>
      <w:r w:rsidR="00137418" w:rsidRPr="007454A9">
        <w:rPr>
          <w:rFonts w:ascii="Segoe UI" w:hAnsi="Segoe UI" w:cs="Segoe UI"/>
          <w:sz w:val="24"/>
          <w:szCs w:val="24"/>
          <w:lang w:val="en-US"/>
        </w:rPr>
        <w:t xml:space="preserve"> and end</w:t>
      </w:r>
      <w:ins w:id="335" w:author="Chris Read" w:date="2020-04-24T16:13:00Z">
        <w:r w:rsidR="00B20E53" w:rsidRPr="007454A9">
          <w:rPr>
            <w:rFonts w:ascii="Segoe UI" w:hAnsi="Segoe UI" w:cs="Segoe UI"/>
            <w:sz w:val="24"/>
            <w:szCs w:val="24"/>
            <w:lang w:val="en-US"/>
          </w:rPr>
          <w:t>s</w:t>
        </w:r>
      </w:ins>
      <w:del w:id="336" w:author="Chris Read" w:date="2020-04-24T16:13:00Z">
        <w:r w:rsidR="00137418" w:rsidRPr="007454A9" w:rsidDel="00B20E53">
          <w:rPr>
            <w:rFonts w:ascii="Segoe UI" w:hAnsi="Segoe UI" w:cs="Segoe UI"/>
            <w:sz w:val="24"/>
            <w:szCs w:val="24"/>
            <w:lang w:val="en-US"/>
          </w:rPr>
          <w:delText>ing</w:delText>
        </w:r>
      </w:del>
      <w:r w:rsidR="00137418" w:rsidRPr="007454A9">
        <w:rPr>
          <w:rFonts w:ascii="Segoe UI" w:hAnsi="Segoe UI" w:cs="Segoe UI"/>
          <w:sz w:val="24"/>
          <w:szCs w:val="24"/>
          <w:lang w:val="en-US"/>
        </w:rPr>
        <w:t xml:space="preserve"> on the date of the outgoing bank transaction</w:t>
      </w:r>
      <w:r w:rsidR="00525533" w:rsidRPr="007454A9">
        <w:rPr>
          <w:rFonts w:ascii="Segoe UI" w:hAnsi="Segoe UI" w:cs="Segoe UI"/>
          <w:sz w:val="24"/>
          <w:szCs w:val="24"/>
          <w:lang w:val="en-US"/>
        </w:rPr>
        <w:t>.</w:t>
      </w:r>
      <w:r w:rsidR="00D84F89" w:rsidRPr="007454A9">
        <w:rPr>
          <w:rFonts w:ascii="Segoe UI" w:hAnsi="Segoe UI" w:cs="Segoe UI"/>
          <w:sz w:val="24"/>
          <w:szCs w:val="24"/>
          <w:lang w:val="en-US"/>
        </w:rPr>
        <w:t xml:space="preserve"> </w:t>
      </w:r>
      <w:r w:rsidR="00661299" w:rsidRPr="007454A9">
        <w:rPr>
          <w:rFonts w:ascii="Segoe UI" w:hAnsi="Segoe UI" w:cs="Segoe UI"/>
          <w:sz w:val="24"/>
          <w:szCs w:val="24"/>
          <w:lang w:val="en-US"/>
        </w:rPr>
        <w:t xml:space="preserve">This method calculates the average exchange rate for these transactions </w:t>
      </w:r>
      <w:ins w:id="337" w:author="Chris Read" w:date="2020-04-24T16:13:00Z">
        <w:r w:rsidR="00B20E53" w:rsidRPr="007454A9">
          <w:rPr>
            <w:rFonts w:ascii="Segoe UI" w:hAnsi="Segoe UI" w:cs="Segoe UI"/>
            <w:sz w:val="24"/>
            <w:szCs w:val="24"/>
            <w:lang w:val="en-US"/>
          </w:rPr>
          <w:t xml:space="preserve">by </w:t>
        </w:r>
      </w:ins>
      <w:r w:rsidR="00661299" w:rsidRPr="007454A9">
        <w:rPr>
          <w:rFonts w:ascii="Segoe UI" w:hAnsi="Segoe UI" w:cs="Segoe UI"/>
          <w:sz w:val="24"/>
          <w:szCs w:val="24"/>
          <w:lang w:val="en-US"/>
        </w:rPr>
        <w:t>using the arithmetic mean formula.</w:t>
      </w:r>
      <w:r w:rsidR="00BB5019" w:rsidRPr="007454A9">
        <w:rPr>
          <w:rFonts w:ascii="Segoe UI" w:hAnsi="Segoe UI" w:cs="Segoe UI"/>
          <w:sz w:val="24"/>
          <w:szCs w:val="24"/>
          <w:lang w:val="en-US"/>
        </w:rPr>
        <w:t xml:space="preserve"> The</w:t>
      </w:r>
      <w:del w:id="338" w:author="Chris Read" w:date="2020-04-24T16:13:00Z">
        <w:r w:rsidR="00BB5019" w:rsidRPr="007454A9" w:rsidDel="00B20E53">
          <w:rPr>
            <w:rFonts w:ascii="Segoe UI" w:hAnsi="Segoe UI" w:cs="Segoe UI"/>
            <w:sz w:val="24"/>
            <w:szCs w:val="24"/>
            <w:lang w:val="en-US"/>
          </w:rPr>
          <w:delText>n the</w:delText>
        </w:r>
      </w:del>
      <w:r w:rsidR="00BB5019" w:rsidRPr="007454A9">
        <w:rPr>
          <w:rFonts w:ascii="Segoe UI" w:hAnsi="Segoe UI" w:cs="Segoe UI"/>
          <w:sz w:val="24"/>
          <w:szCs w:val="24"/>
          <w:lang w:val="en-US"/>
        </w:rPr>
        <w:t xml:space="preserve"> </w:t>
      </w:r>
      <w:r w:rsidR="00137418" w:rsidRPr="007454A9">
        <w:rPr>
          <w:rFonts w:ascii="Segoe UI" w:hAnsi="Segoe UI" w:cs="Segoe UI"/>
          <w:sz w:val="24"/>
          <w:szCs w:val="24"/>
          <w:lang w:val="en-US"/>
        </w:rPr>
        <w:t xml:space="preserve">resulting </w:t>
      </w:r>
      <w:r w:rsidR="00BB5019" w:rsidRPr="007454A9">
        <w:rPr>
          <w:rFonts w:ascii="Segoe UI" w:hAnsi="Segoe UI" w:cs="Segoe UI"/>
          <w:sz w:val="24"/>
          <w:szCs w:val="24"/>
          <w:lang w:val="en-US"/>
        </w:rPr>
        <w:t xml:space="preserve">exchange rate is </w:t>
      </w:r>
      <w:ins w:id="339" w:author="Chris Read" w:date="2020-04-24T16:13:00Z">
        <w:r w:rsidR="007D1F6A" w:rsidRPr="007454A9">
          <w:rPr>
            <w:rFonts w:ascii="Segoe UI" w:hAnsi="Segoe UI" w:cs="Segoe UI"/>
            <w:sz w:val="24"/>
            <w:szCs w:val="24"/>
            <w:lang w:val="en-US"/>
          </w:rPr>
          <w:t xml:space="preserve">then </w:t>
        </w:r>
      </w:ins>
      <w:r w:rsidR="00BB5019" w:rsidRPr="007454A9">
        <w:rPr>
          <w:rFonts w:ascii="Segoe UI" w:hAnsi="Segoe UI" w:cs="Segoe UI"/>
          <w:sz w:val="24"/>
          <w:szCs w:val="24"/>
          <w:lang w:val="en-US"/>
        </w:rPr>
        <w:t xml:space="preserve">assigned to </w:t>
      </w:r>
      <w:r w:rsidR="00137418" w:rsidRPr="007454A9">
        <w:rPr>
          <w:rFonts w:ascii="Segoe UI" w:hAnsi="Segoe UI" w:cs="Segoe UI"/>
          <w:sz w:val="24"/>
          <w:szCs w:val="24"/>
          <w:lang w:val="en-US"/>
        </w:rPr>
        <w:t>out</w:t>
      </w:r>
      <w:ins w:id="340" w:author="Kristin Fender" w:date="2020-04-23T09:22:00Z">
        <w:r w:rsidRPr="007454A9">
          <w:rPr>
            <w:rFonts w:ascii="Segoe UI" w:hAnsi="Segoe UI" w:cs="Segoe UI"/>
            <w:sz w:val="24"/>
            <w:szCs w:val="24"/>
            <w:lang w:val="en-US"/>
          </w:rPr>
          <w:t>go</w:t>
        </w:r>
      </w:ins>
      <w:del w:id="341" w:author="Kristin Fender" w:date="2020-04-23T09:22:00Z">
        <w:r w:rsidR="00BB5019" w:rsidRPr="007454A9" w:rsidDel="00774376">
          <w:rPr>
            <w:rFonts w:ascii="Segoe UI" w:hAnsi="Segoe UI" w:cs="Segoe UI"/>
            <w:sz w:val="24"/>
            <w:szCs w:val="24"/>
            <w:lang w:val="en-US"/>
          </w:rPr>
          <w:delText>com</w:delText>
        </w:r>
      </w:del>
      <w:r w:rsidR="00BB5019" w:rsidRPr="007454A9">
        <w:rPr>
          <w:rFonts w:ascii="Segoe UI" w:hAnsi="Segoe UI" w:cs="Segoe UI"/>
          <w:sz w:val="24"/>
          <w:szCs w:val="24"/>
          <w:lang w:val="en-US"/>
        </w:rPr>
        <w:t>ing transactions.</w:t>
      </w:r>
    </w:p>
    <w:p w14:paraId="0AA2AB85" w14:textId="09A3A109" w:rsidR="00DC1BB5" w:rsidRPr="007454A9" w:rsidRDefault="00774376" w:rsidP="00A75AFD">
      <w:pPr>
        <w:rPr>
          <w:rFonts w:ascii="Segoe UI" w:eastAsia="Times New Roman" w:hAnsi="Segoe UI" w:cs="Segoe UI"/>
          <w:color w:val="171717"/>
          <w:sz w:val="24"/>
          <w:szCs w:val="24"/>
          <w:lang w:val="en-US" w:eastAsia="ru-RU"/>
        </w:rPr>
      </w:pPr>
      <w:ins w:id="342" w:author="Kristin Fender" w:date="2020-04-23T09:22:00Z">
        <w:r w:rsidRPr="007454A9">
          <w:rPr>
            <w:rFonts w:ascii="Segoe UI" w:hAnsi="Segoe UI" w:cs="Segoe UI"/>
            <w:sz w:val="24"/>
            <w:szCs w:val="24"/>
            <w:lang w:val="en-US"/>
          </w:rPr>
          <w:t xml:space="preserve">The </w:t>
        </w:r>
      </w:ins>
      <w:r w:rsidR="00E8019A" w:rsidRPr="007454A9">
        <w:rPr>
          <w:rFonts w:ascii="Segoe UI" w:hAnsi="Segoe UI" w:cs="Segoe UI"/>
          <w:sz w:val="24"/>
          <w:szCs w:val="24"/>
          <w:lang w:val="en-US"/>
        </w:rPr>
        <w:t xml:space="preserve">Daily exchange rate and </w:t>
      </w:r>
      <w:r w:rsidR="00DC1BB5" w:rsidRPr="007454A9">
        <w:rPr>
          <w:rFonts w:ascii="Segoe UI" w:hAnsi="Segoe UI" w:cs="Segoe UI"/>
          <w:sz w:val="24"/>
          <w:szCs w:val="24"/>
          <w:lang w:val="en-US"/>
        </w:rPr>
        <w:t>Average exchange rate</w:t>
      </w:r>
      <w:r w:rsidR="00E8019A" w:rsidRPr="007454A9">
        <w:rPr>
          <w:rFonts w:ascii="Segoe UI" w:hAnsi="Segoe UI" w:cs="Segoe UI"/>
          <w:sz w:val="24"/>
          <w:szCs w:val="24"/>
          <w:lang w:val="en-US"/>
        </w:rPr>
        <w:t xml:space="preserve"> </w:t>
      </w:r>
      <w:r w:rsidR="00DC1BB5" w:rsidRPr="007454A9">
        <w:rPr>
          <w:rFonts w:ascii="Segoe UI" w:eastAsia="Times New Roman" w:hAnsi="Segoe UI" w:cs="Segoe UI"/>
          <w:color w:val="171717"/>
          <w:sz w:val="24"/>
          <w:szCs w:val="24"/>
          <w:lang w:val="en-US" w:eastAsia="ru-RU"/>
        </w:rPr>
        <w:t>method</w:t>
      </w:r>
      <w:r w:rsidR="00E8019A" w:rsidRPr="007454A9">
        <w:rPr>
          <w:rFonts w:ascii="Segoe UI" w:eastAsia="Times New Roman" w:hAnsi="Segoe UI" w:cs="Segoe UI"/>
          <w:color w:val="171717"/>
          <w:sz w:val="24"/>
          <w:szCs w:val="24"/>
          <w:lang w:val="en-US" w:eastAsia="ru-RU"/>
        </w:rPr>
        <w:t>s</w:t>
      </w:r>
      <w:r w:rsidR="00DC1BB5" w:rsidRPr="007454A9">
        <w:rPr>
          <w:rFonts w:ascii="Segoe UI" w:eastAsia="Times New Roman" w:hAnsi="Segoe UI" w:cs="Segoe UI"/>
          <w:color w:val="171717"/>
          <w:sz w:val="24"/>
          <w:szCs w:val="24"/>
          <w:lang w:val="en-US" w:eastAsia="ru-RU"/>
        </w:rPr>
        <w:t xml:space="preserve"> </w:t>
      </w:r>
      <w:r w:rsidR="00E8019A" w:rsidRPr="007454A9">
        <w:rPr>
          <w:rFonts w:ascii="Segoe UI" w:eastAsia="Times New Roman" w:hAnsi="Segoe UI" w:cs="Segoe UI"/>
          <w:color w:val="171717"/>
          <w:sz w:val="24"/>
          <w:szCs w:val="24"/>
          <w:lang w:val="en-US" w:eastAsia="ru-RU"/>
        </w:rPr>
        <w:t>are</w:t>
      </w:r>
      <w:r w:rsidR="00137418" w:rsidRPr="007454A9">
        <w:rPr>
          <w:rFonts w:ascii="Segoe UI" w:eastAsia="Times New Roman" w:hAnsi="Segoe UI" w:cs="Segoe UI"/>
          <w:color w:val="171717"/>
          <w:sz w:val="24"/>
          <w:szCs w:val="24"/>
          <w:lang w:val="en-US" w:eastAsia="ru-RU"/>
        </w:rPr>
        <w:t xml:space="preserve"> </w:t>
      </w:r>
      <w:r w:rsidR="00DC1BB5" w:rsidRPr="007454A9">
        <w:rPr>
          <w:rFonts w:ascii="Segoe UI" w:eastAsia="Times New Roman" w:hAnsi="Segoe UI" w:cs="Segoe UI"/>
          <w:color w:val="171717"/>
          <w:sz w:val="24"/>
          <w:szCs w:val="24"/>
          <w:lang w:val="en-US" w:eastAsia="ru-RU"/>
        </w:rPr>
        <w:t xml:space="preserve">also </w:t>
      </w:r>
      <w:r w:rsidR="00137418" w:rsidRPr="007454A9">
        <w:rPr>
          <w:rFonts w:ascii="Segoe UI" w:eastAsia="Times New Roman" w:hAnsi="Segoe UI" w:cs="Segoe UI"/>
          <w:color w:val="171717"/>
          <w:sz w:val="24"/>
          <w:szCs w:val="24"/>
          <w:lang w:val="en-US" w:eastAsia="ru-RU"/>
        </w:rPr>
        <w:t xml:space="preserve">available </w:t>
      </w:r>
      <w:r w:rsidR="00DC1BB5" w:rsidRPr="007454A9">
        <w:rPr>
          <w:rFonts w:ascii="Segoe UI" w:eastAsia="Times New Roman" w:hAnsi="Segoe UI" w:cs="Segoe UI"/>
          <w:color w:val="171717"/>
          <w:sz w:val="24"/>
          <w:szCs w:val="24"/>
          <w:lang w:val="en-US" w:eastAsia="ru-RU"/>
        </w:rPr>
        <w:t xml:space="preserve">for </w:t>
      </w:r>
      <w:r w:rsidR="00137418" w:rsidRPr="007454A9">
        <w:rPr>
          <w:rFonts w:ascii="Segoe UI" w:eastAsia="Times New Roman" w:hAnsi="Segoe UI" w:cs="Segoe UI"/>
          <w:color w:val="171717"/>
          <w:sz w:val="24"/>
          <w:szCs w:val="24"/>
          <w:lang w:val="en-US" w:eastAsia="ru-RU"/>
        </w:rPr>
        <w:t xml:space="preserve">the petty </w:t>
      </w:r>
      <w:r w:rsidR="00DC1BB5" w:rsidRPr="007454A9">
        <w:rPr>
          <w:rFonts w:ascii="Segoe UI" w:eastAsia="Times New Roman" w:hAnsi="Segoe UI" w:cs="Segoe UI"/>
          <w:color w:val="171717"/>
          <w:sz w:val="24"/>
          <w:szCs w:val="24"/>
          <w:lang w:val="en-US" w:eastAsia="ru-RU"/>
        </w:rPr>
        <w:t xml:space="preserve">cash transactions </w:t>
      </w:r>
      <w:del w:id="343" w:author="Chris Read" w:date="2020-04-24T16:14:00Z">
        <w:r w:rsidR="00137418" w:rsidRPr="007454A9" w:rsidDel="007D1F6A">
          <w:rPr>
            <w:rFonts w:ascii="Segoe UI" w:eastAsia="Times New Roman" w:hAnsi="Segoe UI" w:cs="Segoe UI"/>
            <w:color w:val="171717"/>
            <w:sz w:val="24"/>
            <w:szCs w:val="24"/>
            <w:lang w:val="en-US" w:eastAsia="ru-RU"/>
          </w:rPr>
          <w:delText xml:space="preserve">which </w:delText>
        </w:r>
      </w:del>
      <w:ins w:id="344" w:author="Chris Read" w:date="2020-04-24T16:14:00Z">
        <w:r w:rsidR="007D1F6A" w:rsidRPr="007454A9">
          <w:rPr>
            <w:rFonts w:ascii="Segoe UI" w:eastAsia="Times New Roman" w:hAnsi="Segoe UI" w:cs="Segoe UI"/>
            <w:color w:val="171717"/>
            <w:sz w:val="24"/>
            <w:szCs w:val="24"/>
            <w:lang w:val="en-US" w:eastAsia="ru-RU"/>
          </w:rPr>
          <w:t xml:space="preserve">that </w:t>
        </w:r>
      </w:ins>
      <w:r w:rsidR="00137418" w:rsidRPr="007454A9">
        <w:rPr>
          <w:rFonts w:ascii="Segoe UI" w:eastAsia="Times New Roman" w:hAnsi="Segoe UI" w:cs="Segoe UI"/>
          <w:color w:val="171717"/>
          <w:sz w:val="24"/>
          <w:szCs w:val="24"/>
          <w:lang w:val="en-US" w:eastAsia="ru-RU"/>
        </w:rPr>
        <w:t xml:space="preserve">you enter </w:t>
      </w:r>
      <w:r w:rsidR="00DC1BB5" w:rsidRPr="007454A9">
        <w:rPr>
          <w:rFonts w:ascii="Segoe UI" w:eastAsia="Times New Roman" w:hAnsi="Segoe UI" w:cs="Segoe UI"/>
          <w:color w:val="171717"/>
          <w:sz w:val="24"/>
          <w:szCs w:val="24"/>
          <w:lang w:val="en-US" w:eastAsia="ru-RU"/>
        </w:rPr>
        <w:t xml:space="preserve">in the </w:t>
      </w:r>
      <w:ins w:id="345" w:author="Chris Read" w:date="2020-04-24T16:14:00Z">
        <w:r w:rsidR="007D1F6A" w:rsidRPr="007454A9">
          <w:rPr>
            <w:rFonts w:ascii="Segoe UI" w:eastAsia="Times New Roman" w:hAnsi="Segoe UI" w:cs="Segoe UI"/>
            <w:color w:val="171717"/>
            <w:sz w:val="24"/>
            <w:szCs w:val="24"/>
            <w:lang w:val="en-US" w:eastAsia="ru-RU"/>
          </w:rPr>
          <w:t>s</w:t>
        </w:r>
      </w:ins>
      <w:del w:id="346" w:author="Chris Read" w:date="2020-04-24T16:14:00Z">
        <w:r w:rsidR="00DC1BB5" w:rsidRPr="007454A9" w:rsidDel="007D1F6A">
          <w:rPr>
            <w:rFonts w:ascii="Segoe UI" w:eastAsia="Times New Roman" w:hAnsi="Segoe UI" w:cs="Segoe UI"/>
            <w:color w:val="171717"/>
            <w:sz w:val="24"/>
            <w:szCs w:val="24"/>
            <w:lang w:val="en-US" w:eastAsia="ru-RU"/>
          </w:rPr>
          <w:delText>S</w:delText>
        </w:r>
      </w:del>
      <w:r w:rsidR="00DC1BB5" w:rsidRPr="007454A9">
        <w:rPr>
          <w:rFonts w:ascii="Segoe UI" w:eastAsia="Times New Roman" w:hAnsi="Segoe UI" w:cs="Segoe UI"/>
          <w:color w:val="171717"/>
          <w:sz w:val="24"/>
          <w:szCs w:val="24"/>
          <w:lang w:val="en-US" w:eastAsia="ru-RU"/>
        </w:rPr>
        <w:t>lip journal (</w:t>
      </w:r>
      <w:r w:rsidR="00DC1BB5" w:rsidRPr="007454A9">
        <w:rPr>
          <w:rFonts w:ascii="Segoe UI" w:eastAsia="Times New Roman" w:hAnsi="Segoe UI" w:cs="Segoe UI"/>
          <w:b/>
          <w:bCs/>
          <w:color w:val="171717"/>
          <w:sz w:val="24"/>
          <w:szCs w:val="24"/>
          <w:lang w:val="en-US" w:eastAsia="ru-RU"/>
        </w:rPr>
        <w:t>Cash and bank management &gt; Cash transactions</w:t>
      </w:r>
      <w:r w:rsidR="00E9122B" w:rsidRPr="007454A9">
        <w:rPr>
          <w:rFonts w:ascii="Segoe UI" w:eastAsia="Times New Roman" w:hAnsi="Segoe UI" w:cs="Segoe UI"/>
          <w:b/>
          <w:bCs/>
          <w:color w:val="171717"/>
          <w:sz w:val="24"/>
          <w:szCs w:val="24"/>
          <w:lang w:val="en-US" w:eastAsia="ru-RU"/>
        </w:rPr>
        <w:t xml:space="preserve"> &gt; Slip journal</w:t>
      </w:r>
      <w:r w:rsidR="00E9122B" w:rsidRPr="007454A9">
        <w:rPr>
          <w:rFonts w:ascii="Segoe UI" w:eastAsia="Times New Roman" w:hAnsi="Segoe UI" w:cs="Segoe UI"/>
          <w:color w:val="171717"/>
          <w:sz w:val="24"/>
          <w:szCs w:val="24"/>
          <w:lang w:val="en-US" w:eastAsia="ru-RU"/>
        </w:rPr>
        <w:t>).</w:t>
      </w:r>
      <w:r w:rsidR="00137418" w:rsidRPr="007454A9">
        <w:rPr>
          <w:rFonts w:ascii="Segoe UI" w:eastAsia="Times New Roman" w:hAnsi="Segoe UI" w:cs="Segoe UI"/>
          <w:color w:val="171717"/>
          <w:sz w:val="24"/>
          <w:szCs w:val="24"/>
          <w:lang w:val="en-US" w:eastAsia="ru-RU"/>
        </w:rPr>
        <w:t xml:space="preserve"> </w:t>
      </w:r>
      <w:ins w:id="347" w:author="Kristin Fender" w:date="2020-04-23T09:22:00Z">
        <w:r w:rsidRPr="007454A9">
          <w:rPr>
            <w:rFonts w:ascii="Segoe UI" w:eastAsia="Times New Roman" w:hAnsi="Segoe UI" w:cs="Segoe UI"/>
            <w:color w:val="171717"/>
            <w:sz w:val="24"/>
            <w:szCs w:val="24"/>
            <w:lang w:val="en-US" w:eastAsia="ru-RU"/>
          </w:rPr>
          <w:t xml:space="preserve">The </w:t>
        </w:r>
      </w:ins>
      <w:ins w:id="348" w:author="Christopher Read" w:date="2020-04-27T13:49:00Z">
        <w:r w:rsidR="007454A9" w:rsidRPr="007454A9">
          <w:rPr>
            <w:rFonts w:ascii="Segoe UI" w:eastAsia="Times New Roman" w:hAnsi="Segoe UI" w:cs="Segoe UI"/>
            <w:color w:val="171717"/>
            <w:sz w:val="24"/>
            <w:szCs w:val="24"/>
            <w:lang w:val="en-US" w:eastAsia="ru-RU"/>
          </w:rPr>
          <w:t xml:space="preserve">same </w:t>
        </w:r>
      </w:ins>
      <w:ins w:id="349" w:author="Kristin Fender" w:date="2020-04-23T09:22:00Z">
        <w:r w:rsidRPr="007454A9">
          <w:rPr>
            <w:rFonts w:ascii="Segoe UI" w:eastAsia="Times New Roman" w:hAnsi="Segoe UI" w:cs="Segoe UI"/>
            <w:color w:val="171717"/>
            <w:sz w:val="24"/>
            <w:szCs w:val="24"/>
            <w:lang w:val="en-US" w:eastAsia="ru-RU"/>
          </w:rPr>
          <w:t>a</w:t>
        </w:r>
      </w:ins>
      <w:del w:id="350" w:author="Kristin Fender" w:date="2020-04-23T09:22:00Z">
        <w:r w:rsidR="00137418" w:rsidRPr="007454A9" w:rsidDel="00774376">
          <w:rPr>
            <w:rFonts w:ascii="Segoe UI" w:eastAsia="Times New Roman" w:hAnsi="Segoe UI" w:cs="Segoe UI"/>
            <w:color w:val="171717"/>
            <w:sz w:val="24"/>
            <w:szCs w:val="24"/>
            <w:lang w:val="en-US" w:eastAsia="ru-RU"/>
          </w:rPr>
          <w:delText>A</w:delText>
        </w:r>
      </w:del>
      <w:r w:rsidR="00137418" w:rsidRPr="007454A9">
        <w:rPr>
          <w:rFonts w:ascii="Segoe UI" w:eastAsia="Times New Roman" w:hAnsi="Segoe UI" w:cs="Segoe UI"/>
          <w:color w:val="171717"/>
          <w:sz w:val="24"/>
          <w:szCs w:val="24"/>
          <w:lang w:val="en-US" w:eastAsia="ru-RU"/>
        </w:rPr>
        <w:t xml:space="preserve">lgorithm </w:t>
      </w:r>
      <w:ins w:id="351" w:author="Chris Read" w:date="2020-04-24T16:14:00Z">
        <w:r w:rsidR="00A26BDC" w:rsidRPr="007454A9">
          <w:rPr>
            <w:rFonts w:ascii="Segoe UI" w:eastAsia="Times New Roman" w:hAnsi="Segoe UI" w:cs="Segoe UI"/>
            <w:color w:val="171717"/>
            <w:sz w:val="24"/>
            <w:szCs w:val="24"/>
            <w:lang w:val="en-US" w:eastAsia="ru-RU"/>
          </w:rPr>
          <w:t>that is used</w:t>
        </w:r>
      </w:ins>
      <w:ins w:id="352" w:author="Christopher Read" w:date="2020-04-27T13:49:00Z">
        <w:r w:rsidR="007454A9" w:rsidRPr="007454A9">
          <w:rPr>
            <w:rFonts w:ascii="Segoe UI" w:eastAsia="Times New Roman" w:hAnsi="Segoe UI" w:cs="Segoe UI"/>
            <w:color w:val="171717"/>
            <w:sz w:val="24"/>
            <w:szCs w:val="24"/>
            <w:lang w:val="en-US" w:eastAsia="ru-RU"/>
          </w:rPr>
          <w:t xml:space="preserve"> for the bank transactions is used</w:t>
        </w:r>
      </w:ins>
      <w:ins w:id="353" w:author="Chris Read" w:date="2020-04-24T16:14:00Z">
        <w:r w:rsidR="00A26BDC" w:rsidRPr="007454A9">
          <w:rPr>
            <w:rFonts w:ascii="Segoe UI" w:eastAsia="Times New Roman" w:hAnsi="Segoe UI" w:cs="Segoe UI"/>
            <w:color w:val="171717"/>
            <w:sz w:val="24"/>
            <w:szCs w:val="24"/>
            <w:lang w:val="en-US" w:eastAsia="ru-RU"/>
          </w:rPr>
          <w:t xml:space="preserve"> to </w:t>
        </w:r>
      </w:ins>
      <w:del w:id="354" w:author="Chris Read" w:date="2020-04-24T16:14:00Z">
        <w:r w:rsidR="00137418" w:rsidRPr="007454A9" w:rsidDel="00A26BDC">
          <w:rPr>
            <w:rFonts w:ascii="Segoe UI" w:eastAsia="Times New Roman" w:hAnsi="Segoe UI" w:cs="Segoe UI"/>
            <w:color w:val="171717"/>
            <w:sz w:val="24"/>
            <w:szCs w:val="24"/>
            <w:lang w:val="en-US" w:eastAsia="ru-RU"/>
          </w:rPr>
          <w:delText xml:space="preserve">for </w:delText>
        </w:r>
        <w:r w:rsidR="00137418" w:rsidRPr="007454A9" w:rsidDel="007D1F6A">
          <w:rPr>
            <w:rFonts w:ascii="Segoe UI" w:eastAsia="Times New Roman" w:hAnsi="Segoe UI" w:cs="Segoe UI"/>
            <w:color w:val="171717"/>
            <w:sz w:val="24"/>
            <w:szCs w:val="24"/>
            <w:lang w:val="en-US" w:eastAsia="ru-RU"/>
          </w:rPr>
          <w:delText xml:space="preserve">the </w:delText>
        </w:r>
      </w:del>
      <w:r w:rsidR="00137418" w:rsidRPr="007454A9">
        <w:rPr>
          <w:rFonts w:ascii="Segoe UI" w:eastAsia="Times New Roman" w:hAnsi="Segoe UI" w:cs="Segoe UI"/>
          <w:color w:val="171717"/>
          <w:sz w:val="24"/>
          <w:szCs w:val="24"/>
          <w:lang w:val="en-US" w:eastAsia="ru-RU"/>
        </w:rPr>
        <w:t>calculat</w:t>
      </w:r>
      <w:ins w:id="355" w:author="Chris Read" w:date="2020-04-24T16:14:00Z">
        <w:r w:rsidR="00A26BDC" w:rsidRPr="007454A9">
          <w:rPr>
            <w:rFonts w:ascii="Segoe UI" w:eastAsia="Times New Roman" w:hAnsi="Segoe UI" w:cs="Segoe UI"/>
            <w:color w:val="171717"/>
            <w:sz w:val="24"/>
            <w:szCs w:val="24"/>
            <w:lang w:val="en-US" w:eastAsia="ru-RU"/>
          </w:rPr>
          <w:t>e</w:t>
        </w:r>
      </w:ins>
      <w:del w:id="356" w:author="Chris Read" w:date="2020-04-24T16:14:00Z">
        <w:r w:rsidR="00137418" w:rsidRPr="007454A9" w:rsidDel="00A26BDC">
          <w:rPr>
            <w:rFonts w:ascii="Segoe UI" w:eastAsia="Times New Roman" w:hAnsi="Segoe UI" w:cs="Segoe UI"/>
            <w:color w:val="171717"/>
            <w:sz w:val="24"/>
            <w:szCs w:val="24"/>
            <w:lang w:val="en-US" w:eastAsia="ru-RU"/>
          </w:rPr>
          <w:delText>i</w:delText>
        </w:r>
        <w:r w:rsidR="00137418" w:rsidRPr="007454A9" w:rsidDel="007D1F6A">
          <w:rPr>
            <w:rFonts w:ascii="Segoe UI" w:eastAsia="Times New Roman" w:hAnsi="Segoe UI" w:cs="Segoe UI"/>
            <w:color w:val="171717"/>
            <w:sz w:val="24"/>
            <w:szCs w:val="24"/>
            <w:lang w:val="en-US" w:eastAsia="ru-RU"/>
          </w:rPr>
          <w:delText>on</w:delText>
        </w:r>
      </w:del>
      <w:del w:id="357" w:author="Chris Read" w:date="2020-04-24T16:15:00Z">
        <w:r w:rsidR="00137418" w:rsidRPr="007454A9" w:rsidDel="00A26BDC">
          <w:rPr>
            <w:rFonts w:ascii="Segoe UI" w:eastAsia="Times New Roman" w:hAnsi="Segoe UI" w:cs="Segoe UI"/>
            <w:color w:val="171717"/>
            <w:sz w:val="24"/>
            <w:szCs w:val="24"/>
            <w:lang w:val="en-US" w:eastAsia="ru-RU"/>
          </w:rPr>
          <w:delText xml:space="preserve"> of</w:delText>
        </w:r>
      </w:del>
      <w:r w:rsidR="00137418" w:rsidRPr="007454A9">
        <w:rPr>
          <w:rFonts w:ascii="Segoe UI" w:eastAsia="Times New Roman" w:hAnsi="Segoe UI" w:cs="Segoe UI"/>
          <w:color w:val="171717"/>
          <w:sz w:val="24"/>
          <w:szCs w:val="24"/>
          <w:lang w:val="en-US" w:eastAsia="ru-RU"/>
        </w:rPr>
        <w:t xml:space="preserve"> the average rate</w:t>
      </w:r>
      <w:del w:id="358" w:author="Christopher Read" w:date="2020-04-27T13:49:00Z">
        <w:r w:rsidR="00137418" w:rsidRPr="007454A9" w:rsidDel="007454A9">
          <w:rPr>
            <w:rFonts w:ascii="Segoe UI" w:eastAsia="Times New Roman" w:hAnsi="Segoe UI" w:cs="Segoe UI"/>
            <w:color w:val="171717"/>
            <w:sz w:val="24"/>
            <w:szCs w:val="24"/>
            <w:lang w:val="en-US" w:eastAsia="ru-RU"/>
          </w:rPr>
          <w:delText xml:space="preserve"> is the same as for the bank transactions</w:delText>
        </w:r>
      </w:del>
      <w:r w:rsidR="00137418" w:rsidRPr="007454A9">
        <w:rPr>
          <w:rFonts w:ascii="Segoe UI" w:eastAsia="Times New Roman" w:hAnsi="Segoe UI" w:cs="Segoe UI"/>
          <w:color w:val="171717"/>
          <w:sz w:val="24"/>
          <w:szCs w:val="24"/>
          <w:lang w:val="en-US" w:eastAsia="ru-RU"/>
        </w:rPr>
        <w:t>.</w:t>
      </w:r>
    </w:p>
    <w:p w14:paraId="3AD1F42B" w14:textId="77777777" w:rsidR="00736805" w:rsidRPr="007454A9" w:rsidRDefault="00736805" w:rsidP="00A75AFD">
      <w:pPr>
        <w:rPr>
          <w:rFonts w:ascii="Segoe UI" w:eastAsia="Times New Roman" w:hAnsi="Segoe UI" w:cs="Segoe UI"/>
          <w:color w:val="171717"/>
          <w:sz w:val="24"/>
          <w:szCs w:val="24"/>
          <w:lang w:val="en-US" w:eastAsia="ru-RU"/>
        </w:rPr>
      </w:pPr>
    </w:p>
    <w:sectPr w:rsidR="00736805" w:rsidRPr="007454A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995B4" w14:textId="77777777" w:rsidR="0003049F" w:rsidRDefault="0003049F" w:rsidP="00D87728">
      <w:pPr>
        <w:spacing w:after="0" w:line="240" w:lineRule="auto"/>
      </w:pPr>
      <w:r>
        <w:separator/>
      </w:r>
    </w:p>
  </w:endnote>
  <w:endnote w:type="continuationSeparator" w:id="0">
    <w:p w14:paraId="029F3330" w14:textId="77777777" w:rsidR="0003049F" w:rsidRDefault="0003049F" w:rsidP="00D8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EEB34" w14:textId="77777777" w:rsidR="0003049F" w:rsidRDefault="0003049F" w:rsidP="00D87728">
      <w:pPr>
        <w:spacing w:after="0" w:line="240" w:lineRule="auto"/>
      </w:pPr>
      <w:r>
        <w:separator/>
      </w:r>
    </w:p>
  </w:footnote>
  <w:footnote w:type="continuationSeparator" w:id="0">
    <w:p w14:paraId="227C4A16" w14:textId="77777777" w:rsidR="0003049F" w:rsidRDefault="0003049F" w:rsidP="00D87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F4D85"/>
    <w:multiLevelType w:val="multilevel"/>
    <w:tmpl w:val="6952DCD0"/>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E0CDD"/>
    <w:multiLevelType w:val="multilevel"/>
    <w:tmpl w:val="6952DCD0"/>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92FF0"/>
    <w:multiLevelType w:val="multilevel"/>
    <w:tmpl w:val="6952DCD0"/>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84E8B"/>
    <w:multiLevelType w:val="multilevel"/>
    <w:tmpl w:val="CB424EB8"/>
    <w:lvl w:ilvl="0">
      <w:start w:val="1"/>
      <w:numFmt w:val="decimal"/>
      <w:lvlText w:val="%1."/>
      <w:lvlJc w:val="left"/>
      <w:pPr>
        <w:tabs>
          <w:tab w:val="num" w:pos="360"/>
        </w:tabs>
        <w:ind w:left="360" w:hanging="360"/>
      </w:pPr>
      <w:rPr>
        <w:rFonts w:ascii="Segoe UI" w:eastAsia="Times New Roman" w:hAnsi="Segoe UI" w:cs="Segoe UI"/>
      </w:rPr>
    </w:lvl>
    <w:lvl w:ilvl="1">
      <w:start w:val="1"/>
      <w:numFmt w:val="decimal"/>
      <w:lvlText w:val="%2."/>
      <w:lvlJc w:val="left"/>
      <w:pPr>
        <w:tabs>
          <w:tab w:val="num" w:pos="1298"/>
        </w:tabs>
        <w:ind w:left="1298"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4" w15:restartNumberingAfterBreak="0">
    <w:nsid w:val="4E666ACA"/>
    <w:multiLevelType w:val="hybridMultilevel"/>
    <w:tmpl w:val="3F2C0040"/>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 w15:restartNumberingAfterBreak="0">
    <w:nsid w:val="51351CAF"/>
    <w:multiLevelType w:val="multilevel"/>
    <w:tmpl w:val="21DC5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5"/>
    <w:lvlOverride w:ilvl="0">
      <w:lvl w:ilvl="0">
        <w:start w:val="1"/>
        <w:numFmt w:val="decimal"/>
        <w:lvlText w:val="%1."/>
        <w:lvlJc w:val="left"/>
        <w:pPr>
          <w:tabs>
            <w:tab w:val="num" w:pos="720"/>
          </w:tabs>
          <w:ind w:left="720" w:hanging="360"/>
        </w:p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4"/>
  </w:num>
  <w:num w:numId="5">
    <w:abstractNumId w:val="3"/>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n Fender">
    <w15:presenceInfo w15:providerId="AD" w15:userId="S::kfend@microsoft.com::eb44ee13-0407-44d7-8430-ce412a478939"/>
  </w15:person>
  <w15:person w15:author="Christopher Read">
    <w15:presenceInfo w15:providerId="AD" w15:userId="S::chris.read@azimuth-grp.com::88ba24fb-d0d8-498c-b9ab-24b2761e3d2f"/>
  </w15:person>
  <w15:person w15:author="Chris Read">
    <w15:presenceInfo w15:providerId="AD" w15:userId="S::chris.read@azimuth-grp.com::88ba24fb-d0d8-498c-b9ab-24b2761e3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68"/>
    <w:rsid w:val="0003049F"/>
    <w:rsid w:val="00086BF6"/>
    <w:rsid w:val="000874A6"/>
    <w:rsid w:val="000B3374"/>
    <w:rsid w:val="000C67B0"/>
    <w:rsid w:val="000F3613"/>
    <w:rsid w:val="000F3A53"/>
    <w:rsid w:val="00137418"/>
    <w:rsid w:val="00154D6F"/>
    <w:rsid w:val="00183429"/>
    <w:rsid w:val="001B68B3"/>
    <w:rsid w:val="002177D7"/>
    <w:rsid w:val="00247FEA"/>
    <w:rsid w:val="00264B76"/>
    <w:rsid w:val="00266D30"/>
    <w:rsid w:val="002728B1"/>
    <w:rsid w:val="00282E23"/>
    <w:rsid w:val="002B3D4B"/>
    <w:rsid w:val="002C7783"/>
    <w:rsid w:val="00306432"/>
    <w:rsid w:val="0031144C"/>
    <w:rsid w:val="00315F3B"/>
    <w:rsid w:val="00316B62"/>
    <w:rsid w:val="0033159F"/>
    <w:rsid w:val="00344D0A"/>
    <w:rsid w:val="0035725B"/>
    <w:rsid w:val="003665A5"/>
    <w:rsid w:val="00366C93"/>
    <w:rsid w:val="003A512B"/>
    <w:rsid w:val="003C1D5F"/>
    <w:rsid w:val="003C470D"/>
    <w:rsid w:val="003C5EC9"/>
    <w:rsid w:val="003E471C"/>
    <w:rsid w:val="00425F15"/>
    <w:rsid w:val="004500E9"/>
    <w:rsid w:val="00456A9D"/>
    <w:rsid w:val="00481744"/>
    <w:rsid w:val="004C1668"/>
    <w:rsid w:val="00525533"/>
    <w:rsid w:val="005D6C0D"/>
    <w:rsid w:val="005E3229"/>
    <w:rsid w:val="00661299"/>
    <w:rsid w:val="00681349"/>
    <w:rsid w:val="00684CE2"/>
    <w:rsid w:val="00691A97"/>
    <w:rsid w:val="006F78F3"/>
    <w:rsid w:val="00736805"/>
    <w:rsid w:val="007454A9"/>
    <w:rsid w:val="00774376"/>
    <w:rsid w:val="007A3B9D"/>
    <w:rsid w:val="007B38B0"/>
    <w:rsid w:val="007D1F6A"/>
    <w:rsid w:val="007E24E9"/>
    <w:rsid w:val="0080387B"/>
    <w:rsid w:val="00827F48"/>
    <w:rsid w:val="00847EC6"/>
    <w:rsid w:val="00847FBA"/>
    <w:rsid w:val="008A6F42"/>
    <w:rsid w:val="008E0CC0"/>
    <w:rsid w:val="008E784D"/>
    <w:rsid w:val="008F52E3"/>
    <w:rsid w:val="0092730D"/>
    <w:rsid w:val="0093092F"/>
    <w:rsid w:val="00992A8C"/>
    <w:rsid w:val="009A2DB9"/>
    <w:rsid w:val="009A7F48"/>
    <w:rsid w:val="009B28E7"/>
    <w:rsid w:val="009B66C2"/>
    <w:rsid w:val="009B736E"/>
    <w:rsid w:val="009C3F30"/>
    <w:rsid w:val="009E0E2B"/>
    <w:rsid w:val="009E153F"/>
    <w:rsid w:val="00A149FD"/>
    <w:rsid w:val="00A2504E"/>
    <w:rsid w:val="00A26BDC"/>
    <w:rsid w:val="00A63BA1"/>
    <w:rsid w:val="00A74118"/>
    <w:rsid w:val="00A75AFD"/>
    <w:rsid w:val="00A80D0A"/>
    <w:rsid w:val="00AD6DEB"/>
    <w:rsid w:val="00B20E53"/>
    <w:rsid w:val="00B674E0"/>
    <w:rsid w:val="00B95F96"/>
    <w:rsid w:val="00BA758F"/>
    <w:rsid w:val="00BB1D6D"/>
    <w:rsid w:val="00BB2534"/>
    <w:rsid w:val="00BB5019"/>
    <w:rsid w:val="00BD4C47"/>
    <w:rsid w:val="00C31B5F"/>
    <w:rsid w:val="00C4179A"/>
    <w:rsid w:val="00C53141"/>
    <w:rsid w:val="00C77196"/>
    <w:rsid w:val="00C77E07"/>
    <w:rsid w:val="00C802EC"/>
    <w:rsid w:val="00CA6940"/>
    <w:rsid w:val="00CF2F91"/>
    <w:rsid w:val="00D031E7"/>
    <w:rsid w:val="00D31C74"/>
    <w:rsid w:val="00D62E1B"/>
    <w:rsid w:val="00D648E8"/>
    <w:rsid w:val="00D84F89"/>
    <w:rsid w:val="00D87728"/>
    <w:rsid w:val="00DA0842"/>
    <w:rsid w:val="00DC1BB5"/>
    <w:rsid w:val="00DD5800"/>
    <w:rsid w:val="00E16F0D"/>
    <w:rsid w:val="00E8019A"/>
    <w:rsid w:val="00E8517F"/>
    <w:rsid w:val="00E9122B"/>
    <w:rsid w:val="00ED506A"/>
    <w:rsid w:val="00EF49CB"/>
    <w:rsid w:val="00F11442"/>
    <w:rsid w:val="00F13AD1"/>
    <w:rsid w:val="00F228F9"/>
    <w:rsid w:val="00F50C14"/>
    <w:rsid w:val="00F86E13"/>
    <w:rsid w:val="00F95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F559D"/>
  <w15:chartTrackingRefBased/>
  <w15:docId w15:val="{51024455-19E9-4CD1-A163-2C07272F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4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itle">
    <w:name w:val="Title"/>
    <w:basedOn w:val="Normal"/>
    <w:next w:val="Normal"/>
    <w:link w:val="TitleChar"/>
    <w:uiPriority w:val="10"/>
    <w:qFormat/>
    <w:rsid w:val="00F114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4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3D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3D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504E"/>
    <w:pPr>
      <w:ind w:left="720"/>
      <w:contextualSpacing/>
    </w:pPr>
  </w:style>
  <w:style w:type="table" w:styleId="TableGrid">
    <w:name w:val="Table Grid"/>
    <w:basedOn w:val="TableNormal"/>
    <w:uiPriority w:val="39"/>
    <w:rsid w:val="00C77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6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432"/>
    <w:rPr>
      <w:rFonts w:ascii="Segoe UI" w:hAnsi="Segoe UI" w:cs="Segoe UI"/>
      <w:sz w:val="18"/>
      <w:szCs w:val="18"/>
    </w:rPr>
  </w:style>
  <w:style w:type="character" w:styleId="CommentReference">
    <w:name w:val="annotation reference"/>
    <w:basedOn w:val="DefaultParagraphFont"/>
    <w:uiPriority w:val="99"/>
    <w:semiHidden/>
    <w:unhideWhenUsed/>
    <w:rsid w:val="008A6F42"/>
    <w:rPr>
      <w:sz w:val="16"/>
      <w:szCs w:val="16"/>
    </w:rPr>
  </w:style>
  <w:style w:type="paragraph" w:styleId="CommentText">
    <w:name w:val="annotation text"/>
    <w:basedOn w:val="Normal"/>
    <w:link w:val="CommentTextChar"/>
    <w:uiPriority w:val="99"/>
    <w:semiHidden/>
    <w:unhideWhenUsed/>
    <w:rsid w:val="008A6F42"/>
    <w:pPr>
      <w:spacing w:line="240" w:lineRule="auto"/>
    </w:pPr>
    <w:rPr>
      <w:sz w:val="20"/>
      <w:szCs w:val="20"/>
    </w:rPr>
  </w:style>
  <w:style w:type="character" w:customStyle="1" w:styleId="CommentTextChar">
    <w:name w:val="Comment Text Char"/>
    <w:basedOn w:val="DefaultParagraphFont"/>
    <w:link w:val="CommentText"/>
    <w:uiPriority w:val="99"/>
    <w:semiHidden/>
    <w:rsid w:val="008A6F42"/>
    <w:rPr>
      <w:sz w:val="20"/>
      <w:szCs w:val="20"/>
    </w:rPr>
  </w:style>
  <w:style w:type="paragraph" w:styleId="CommentSubject">
    <w:name w:val="annotation subject"/>
    <w:basedOn w:val="CommentText"/>
    <w:next w:val="CommentText"/>
    <w:link w:val="CommentSubjectChar"/>
    <w:uiPriority w:val="99"/>
    <w:semiHidden/>
    <w:unhideWhenUsed/>
    <w:rsid w:val="008A6F42"/>
    <w:rPr>
      <w:b/>
      <w:bCs/>
    </w:rPr>
  </w:style>
  <w:style w:type="character" w:customStyle="1" w:styleId="CommentSubjectChar">
    <w:name w:val="Comment Subject Char"/>
    <w:basedOn w:val="CommentTextChar"/>
    <w:link w:val="CommentSubject"/>
    <w:uiPriority w:val="99"/>
    <w:semiHidden/>
    <w:rsid w:val="008A6F42"/>
    <w:rPr>
      <w:b/>
      <w:bCs/>
      <w:sz w:val="20"/>
      <w:szCs w:val="20"/>
    </w:rPr>
  </w:style>
  <w:style w:type="paragraph" w:styleId="Revision">
    <w:name w:val="Revision"/>
    <w:hidden/>
    <w:uiPriority w:val="99"/>
    <w:semiHidden/>
    <w:rsid w:val="008A6F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1488">
      <w:bodyDiv w:val="1"/>
      <w:marLeft w:val="0"/>
      <w:marRight w:val="0"/>
      <w:marTop w:val="0"/>
      <w:marBottom w:val="0"/>
      <w:divBdr>
        <w:top w:val="none" w:sz="0" w:space="0" w:color="auto"/>
        <w:left w:val="none" w:sz="0" w:space="0" w:color="auto"/>
        <w:bottom w:val="none" w:sz="0" w:space="0" w:color="auto"/>
        <w:right w:val="none" w:sz="0" w:space="0" w:color="auto"/>
      </w:divBdr>
    </w:div>
    <w:div w:id="1214805920">
      <w:bodyDiv w:val="1"/>
      <w:marLeft w:val="0"/>
      <w:marRight w:val="0"/>
      <w:marTop w:val="0"/>
      <w:marBottom w:val="0"/>
      <w:divBdr>
        <w:top w:val="none" w:sz="0" w:space="0" w:color="auto"/>
        <w:left w:val="none" w:sz="0" w:space="0" w:color="auto"/>
        <w:bottom w:val="none" w:sz="0" w:space="0" w:color="auto"/>
        <w:right w:val="none" w:sz="0" w:space="0" w:color="auto"/>
      </w:divBdr>
    </w:div>
    <w:div w:id="172413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MAddres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31E25E3157864EB14C63B4B375FE2B" ma:contentTypeVersion="13" ma:contentTypeDescription="Create a new document." ma:contentTypeScope="" ma:versionID="b091739d092ba57f20f3291536b8ee1b">
  <xsd:schema xmlns:xsd="http://www.w3.org/2001/XMLSchema" xmlns:xs="http://www.w3.org/2001/XMLSchema" xmlns:p="http://schemas.microsoft.com/office/2006/metadata/properties" xmlns:ns1="http://schemas.microsoft.com/sharepoint/v3" xmlns:ns3="4707bd2b-21e6-4994-87e8-6ee9056cee5b" xmlns:ns4="fc23d4ac-6358-4728-b84e-c4b85d86dcce" targetNamespace="http://schemas.microsoft.com/office/2006/metadata/properties" ma:root="true" ma:fieldsID="71390dd4ac3907e7088845ce6418a41a" ns1:_="" ns3:_="" ns4:_="">
    <xsd:import namespace="http://schemas.microsoft.com/sharepoint/v3"/>
    <xsd:import namespace="4707bd2b-21e6-4994-87e8-6ee9056cee5b"/>
    <xsd:import namespace="fc23d4ac-6358-4728-b84e-c4b85d86dcce"/>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07bd2b-21e6-4994-87e8-6ee9056cee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23d4ac-6358-4728-b84e-c4b85d86dcce"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3215C-1C2B-46B2-A57F-0EF930DB2F2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2364200-08AB-486A-8C44-3BD80B834257}">
  <ds:schemaRefs>
    <ds:schemaRef ds:uri="http://schemas.microsoft.com/sharepoint/v3/contenttype/forms"/>
  </ds:schemaRefs>
</ds:datastoreItem>
</file>

<file path=customXml/itemProps3.xml><?xml version="1.0" encoding="utf-8"?>
<ds:datastoreItem xmlns:ds="http://schemas.openxmlformats.org/officeDocument/2006/customXml" ds:itemID="{56E88D14-E7E2-4ACF-86D1-C9CEAACA7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707bd2b-21e6-4994-87e8-6ee9056cee5b"/>
    <ds:schemaRef ds:uri="fc23d4ac-6358-4728-b84e-c4b85d86dc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CE9CFF-7639-4B18-8AE6-89DA3C28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Lubov Rodina</dc:creator>
  <cp:keywords/>
  <dc:description/>
  <cp:lastModifiedBy>Christopher Read</cp:lastModifiedBy>
  <cp:revision>55</cp:revision>
  <dcterms:created xsi:type="dcterms:W3CDTF">2020-04-23T16:22:00Z</dcterms:created>
  <dcterms:modified xsi:type="dcterms:W3CDTF">2020-04-27T21:04:00Z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v-lurodi@microsoft.com</vt:lpwstr>
  </property>
  <property fmtid="{D5CDD505-2E9C-101B-9397-08002B2CF9AE}" pid="5" name="MSIP_Label_f42aa342-8706-4288-bd11-ebb85995028c_SetDate">
    <vt:lpwstr>2020-04-13T13:51:41.6215022Z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f4926ac3-3307-4cba-9f9c-d98e9e7b37c6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0x010100A231E25E3157864EB14C63B4B375FE2B</vt:lpwstr>
  </property>
</Properties>
</file>